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84E69" w:rsidRDefault="001A36A1">
      <w:pPr>
        <w:pStyle w:val="Normal0"/>
      </w:pPr>
      <w:r>
        <w:tab/>
      </w:r>
    </w:p>
    <w:p w14:paraId="00000002" w14:textId="77777777" w:rsidR="00C84E69" w:rsidRDefault="00C84E69">
      <w:pPr>
        <w:pStyle w:val="Normal0"/>
      </w:pPr>
    </w:p>
    <w:p w14:paraId="00000003" w14:textId="77777777" w:rsidR="00C84E69" w:rsidRDefault="00C84E69">
      <w:pPr>
        <w:pStyle w:val="Normal0"/>
      </w:pPr>
    </w:p>
    <w:p w14:paraId="00000004" w14:textId="77777777" w:rsidR="00C84E69" w:rsidRDefault="00C84E69">
      <w:pPr>
        <w:pStyle w:val="Normal0"/>
      </w:pPr>
    </w:p>
    <w:p w14:paraId="00000005" w14:textId="77777777" w:rsidR="00C84E69" w:rsidRDefault="00C84E69">
      <w:pPr>
        <w:pStyle w:val="Normal0"/>
      </w:pPr>
    </w:p>
    <w:p w14:paraId="00000006" w14:textId="77777777" w:rsidR="00C84E69" w:rsidRDefault="00C84E69">
      <w:pPr>
        <w:pStyle w:val="Normal0"/>
      </w:pPr>
    </w:p>
    <w:p w14:paraId="00000007" w14:textId="77777777" w:rsidR="00C84E69" w:rsidRDefault="00C84E69">
      <w:pPr>
        <w:pStyle w:val="Normal0"/>
      </w:pPr>
    </w:p>
    <w:p w14:paraId="00000008" w14:textId="77777777" w:rsidR="00C84E69" w:rsidRDefault="00C84E69">
      <w:pPr>
        <w:pStyle w:val="Normal0"/>
      </w:pPr>
    </w:p>
    <w:p w14:paraId="00000009" w14:textId="77777777" w:rsidR="00C84E69" w:rsidRDefault="00C84E69">
      <w:pPr>
        <w:pStyle w:val="Normal0"/>
      </w:pPr>
    </w:p>
    <w:p w14:paraId="0000000A" w14:textId="77777777" w:rsidR="00C84E69" w:rsidRDefault="00C84E69">
      <w:pPr>
        <w:pStyle w:val="Normal0"/>
      </w:pPr>
    </w:p>
    <w:p w14:paraId="0000000B" w14:textId="77777777" w:rsidR="00C84E69" w:rsidRDefault="00C84E69">
      <w:pPr>
        <w:pStyle w:val="Normal0"/>
      </w:pPr>
    </w:p>
    <w:p w14:paraId="0000000C" w14:textId="77777777" w:rsidR="00C84E69" w:rsidRDefault="00C84E69">
      <w:pPr>
        <w:pStyle w:val="Normal0"/>
      </w:pPr>
    </w:p>
    <w:p w14:paraId="0000000D" w14:textId="77777777" w:rsidR="00C84E69" w:rsidRDefault="00C84E69">
      <w:pPr>
        <w:pStyle w:val="Normal0"/>
      </w:pPr>
    </w:p>
    <w:p w14:paraId="0000000E" w14:textId="77777777" w:rsidR="00C84E69" w:rsidRDefault="00C84E69">
      <w:pPr>
        <w:pStyle w:val="Normal0"/>
      </w:pPr>
    </w:p>
    <w:p w14:paraId="0000000F" w14:textId="77777777" w:rsidR="00C84E69" w:rsidRDefault="00C84E69">
      <w:pPr>
        <w:pStyle w:val="Normal0"/>
      </w:pPr>
    </w:p>
    <w:p w14:paraId="00000010" w14:textId="77777777" w:rsidR="00C84E69" w:rsidRDefault="00C84E69">
      <w:pPr>
        <w:pStyle w:val="Normal0"/>
      </w:pPr>
    </w:p>
    <w:p w14:paraId="00000011" w14:textId="77777777" w:rsidR="00C84E69" w:rsidRDefault="00C84E69">
      <w:pPr>
        <w:pStyle w:val="Normal0"/>
      </w:pPr>
    </w:p>
    <w:p w14:paraId="00000012" w14:textId="77777777" w:rsidR="00C84E69" w:rsidRDefault="00C84E69">
      <w:pPr>
        <w:pStyle w:val="Normal0"/>
      </w:pPr>
    </w:p>
    <w:p w14:paraId="00000013" w14:textId="77777777" w:rsidR="00C84E69" w:rsidRDefault="00C84E69">
      <w:pPr>
        <w:pStyle w:val="Normal0"/>
      </w:pPr>
    </w:p>
    <w:p w14:paraId="00000014" w14:textId="77777777" w:rsidR="00C84E69" w:rsidRDefault="00C84E69">
      <w:pPr>
        <w:pStyle w:val="Normal0"/>
      </w:pPr>
    </w:p>
    <w:p w14:paraId="00000015" w14:textId="77777777" w:rsidR="00C84E69" w:rsidRDefault="00C84E69">
      <w:pPr>
        <w:pStyle w:val="Normal0"/>
      </w:pPr>
    </w:p>
    <w:p w14:paraId="00000016" w14:textId="77777777" w:rsidR="00C84E69" w:rsidRDefault="00C84E69">
      <w:pPr>
        <w:pStyle w:val="Normal0"/>
      </w:pPr>
    </w:p>
    <w:p w14:paraId="00000017" w14:textId="77777777" w:rsidR="00C84E69" w:rsidRDefault="00C84E69">
      <w:pPr>
        <w:pStyle w:val="Normal0"/>
      </w:pPr>
    </w:p>
    <w:p w14:paraId="00000018" w14:textId="77777777" w:rsidR="00C84E69" w:rsidRDefault="00C84E69">
      <w:pPr>
        <w:pStyle w:val="Normal0"/>
      </w:pPr>
    </w:p>
    <w:p w14:paraId="00000019" w14:textId="77777777" w:rsidR="00C84E69" w:rsidRDefault="00C84E69">
      <w:pPr>
        <w:pStyle w:val="Normal0"/>
      </w:pPr>
    </w:p>
    <w:p w14:paraId="0000001A" w14:textId="77777777" w:rsidR="00C84E69" w:rsidRDefault="00C84E69">
      <w:pPr>
        <w:pStyle w:val="Normal0"/>
      </w:pPr>
    </w:p>
    <w:p w14:paraId="0000001B" w14:textId="77777777" w:rsidR="00C84E69" w:rsidRDefault="00C84E69">
      <w:pPr>
        <w:pStyle w:val="Normal0"/>
      </w:pPr>
    </w:p>
    <w:p w14:paraId="0000001C" w14:textId="77777777" w:rsidR="00C84E69" w:rsidRDefault="00C84E69">
      <w:pPr>
        <w:pStyle w:val="Normal0"/>
      </w:pPr>
    </w:p>
    <w:p w14:paraId="0000001D" w14:textId="77777777" w:rsidR="00C84E69" w:rsidRDefault="00C84E69">
      <w:pPr>
        <w:pStyle w:val="Normal0"/>
      </w:pPr>
    </w:p>
    <w:p w14:paraId="0000001E" w14:textId="77777777" w:rsidR="00C84E69" w:rsidRDefault="00C84E69">
      <w:pPr>
        <w:pStyle w:val="Normal0"/>
      </w:pPr>
    </w:p>
    <w:tbl>
      <w:tblPr>
        <w:tblStyle w:val="16"/>
        <w:tblW w:w="5624" w:type="dxa"/>
        <w:tblInd w:w="2880" w:type="dxa"/>
        <w:tblBorders>
          <w:top w:val="single" w:sz="4" w:space="0" w:color="292929"/>
        </w:tblBorders>
        <w:tblLayout w:type="fixed"/>
        <w:tblLook w:val="0000" w:firstRow="0" w:lastRow="0" w:firstColumn="0" w:lastColumn="0" w:noHBand="0" w:noVBand="0"/>
      </w:tblPr>
      <w:tblGrid>
        <w:gridCol w:w="5624"/>
      </w:tblGrid>
      <w:tr w:rsidR="00C84E69" w14:paraId="672A6659" w14:textId="77777777">
        <w:tc>
          <w:tcPr>
            <w:tcW w:w="5624" w:type="dxa"/>
            <w:tcMar>
              <w:top w:w="0" w:type="dxa"/>
              <w:bottom w:w="0" w:type="dxa"/>
            </w:tcMar>
          </w:tcPr>
          <w:p w14:paraId="0000001F" w14:textId="77777777" w:rsidR="00C84E69" w:rsidRDefault="00C84E69">
            <w:pPr>
              <w:pStyle w:val="Normal0"/>
              <w:pBdr>
                <w:top w:val="nil"/>
                <w:left w:val="nil"/>
                <w:bottom w:val="nil"/>
                <w:right w:val="nil"/>
                <w:between w:val="nil"/>
              </w:pBdr>
              <w:rPr>
                <w:b/>
                <w:color w:val="241A61"/>
                <w:sz w:val="30"/>
                <w:szCs w:val="30"/>
              </w:rPr>
            </w:pPr>
          </w:p>
        </w:tc>
      </w:tr>
    </w:tbl>
    <w:p w14:paraId="00000020" w14:textId="77777777" w:rsidR="00C84E69" w:rsidRDefault="001A36A1">
      <w:pPr>
        <w:pStyle w:val="Normal0"/>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00000021" w14:textId="77777777" w:rsidR="00C84E69" w:rsidRDefault="00C84E69">
      <w:pPr>
        <w:pStyle w:val="Normal0"/>
        <w:pBdr>
          <w:top w:val="nil"/>
          <w:left w:val="nil"/>
          <w:bottom w:val="nil"/>
          <w:right w:val="nil"/>
          <w:between w:val="nil"/>
        </w:pBdr>
        <w:ind w:left="2880"/>
        <w:rPr>
          <w:b/>
          <w:color w:val="000000"/>
          <w:sz w:val="22"/>
          <w:szCs w:val="22"/>
        </w:rPr>
      </w:pPr>
    </w:p>
    <w:p w14:paraId="00000022" w14:textId="77777777" w:rsidR="00C84E69" w:rsidRDefault="001A36A1">
      <w:pPr>
        <w:pStyle w:val="Normal0"/>
        <w:pBdr>
          <w:top w:val="nil"/>
          <w:left w:val="nil"/>
          <w:bottom w:val="nil"/>
          <w:right w:val="nil"/>
          <w:between w:val="nil"/>
        </w:pBdr>
        <w:ind w:left="2880"/>
        <w:rPr>
          <w:color w:val="000000"/>
        </w:rPr>
      </w:pPr>
      <w:r>
        <w:rPr>
          <w:b/>
          <w:color w:val="5F5F5F"/>
          <w:sz w:val="22"/>
          <w:szCs w:val="22"/>
        </w:rPr>
        <w:t xml:space="preserve">Proyecto: </w:t>
      </w:r>
      <w:r>
        <w:rPr>
          <w:b/>
          <w:color w:val="000000"/>
          <w:sz w:val="28"/>
          <w:szCs w:val="28"/>
        </w:rPr>
        <w:t xml:space="preserve">TECH ELECTRONICS </w:t>
      </w:r>
      <w:r>
        <w:rPr>
          <w:color w:val="241A61"/>
          <w:sz w:val="22"/>
          <w:szCs w:val="22"/>
        </w:rPr>
        <w:t xml:space="preserve">Revisión </w:t>
      </w:r>
    </w:p>
    <w:p w14:paraId="00000023" w14:textId="77777777" w:rsidR="00C84E69" w:rsidRDefault="00C84E69">
      <w:pPr>
        <w:pStyle w:val="Normal0"/>
        <w:ind w:left="2700"/>
      </w:pPr>
    </w:p>
    <w:p w14:paraId="00000024" w14:textId="77777777" w:rsidR="00C84E69" w:rsidRDefault="00C84E69">
      <w:pPr>
        <w:pStyle w:val="Normal0"/>
        <w:ind w:left="2700"/>
      </w:pPr>
    </w:p>
    <w:p w14:paraId="00000025" w14:textId="77777777" w:rsidR="00C84E69" w:rsidRDefault="00C84E69">
      <w:pPr>
        <w:pStyle w:val="Normal0"/>
        <w:ind w:left="2700"/>
      </w:pPr>
    </w:p>
    <w:p w14:paraId="00000026" w14:textId="77777777" w:rsidR="00C84E69" w:rsidRDefault="00C84E69">
      <w:pPr>
        <w:pStyle w:val="Normal0"/>
        <w:ind w:left="2700"/>
      </w:pPr>
    </w:p>
    <w:p w14:paraId="00000027" w14:textId="77777777" w:rsidR="00C84E69" w:rsidRDefault="00C84E69">
      <w:pPr>
        <w:pStyle w:val="Normal0"/>
        <w:ind w:left="2700"/>
      </w:pPr>
    </w:p>
    <w:p w14:paraId="00000028" w14:textId="77777777" w:rsidR="00C84E69" w:rsidRDefault="00C84E69">
      <w:pPr>
        <w:pStyle w:val="Normal0"/>
        <w:ind w:left="2700"/>
      </w:pPr>
    </w:p>
    <w:p w14:paraId="00000029" w14:textId="77777777" w:rsidR="00C84E69" w:rsidRDefault="00C84E69">
      <w:pPr>
        <w:pStyle w:val="Normal0"/>
        <w:ind w:left="2700"/>
      </w:pPr>
    </w:p>
    <w:p w14:paraId="0000002A" w14:textId="77777777" w:rsidR="00C84E69" w:rsidRDefault="00C84E69">
      <w:pPr>
        <w:pStyle w:val="Normal0"/>
        <w:ind w:left="2700"/>
      </w:pPr>
    </w:p>
    <w:p w14:paraId="0000002B" w14:textId="77777777" w:rsidR="00C84E69" w:rsidRDefault="00C84E69">
      <w:pPr>
        <w:pStyle w:val="Normal0"/>
        <w:ind w:left="2700"/>
      </w:pPr>
    </w:p>
    <w:p w14:paraId="0000002C" w14:textId="77777777" w:rsidR="00C84E69" w:rsidRDefault="00C84E69">
      <w:pPr>
        <w:pStyle w:val="Normal0"/>
        <w:ind w:left="2700"/>
      </w:pPr>
    </w:p>
    <w:p w14:paraId="0000002D" w14:textId="77777777" w:rsidR="00C84E69" w:rsidRDefault="00C84E69">
      <w:pPr>
        <w:pStyle w:val="Normal0"/>
        <w:ind w:left="2700"/>
      </w:pPr>
    </w:p>
    <w:p w14:paraId="0000002E" w14:textId="77777777" w:rsidR="00C84E69" w:rsidRDefault="00C84E69">
      <w:pPr>
        <w:pStyle w:val="Normal0"/>
        <w:ind w:left="2700"/>
      </w:pPr>
    </w:p>
    <w:p w14:paraId="0000002F" w14:textId="77777777" w:rsidR="00C84E69" w:rsidRDefault="00C84E69">
      <w:pPr>
        <w:pStyle w:val="Normal0"/>
        <w:ind w:left="2700"/>
      </w:pPr>
    </w:p>
    <w:p w14:paraId="00000030" w14:textId="77777777" w:rsidR="00C84E69" w:rsidRDefault="00C84E69">
      <w:pPr>
        <w:pStyle w:val="Normal0"/>
        <w:ind w:left="2700"/>
      </w:pPr>
    </w:p>
    <w:p w14:paraId="00000031" w14:textId="77777777" w:rsidR="00C84E69" w:rsidRDefault="00C84E69">
      <w:pPr>
        <w:pStyle w:val="Normal0"/>
        <w:ind w:left="2700"/>
      </w:pPr>
    </w:p>
    <w:p w14:paraId="00000032" w14:textId="77777777" w:rsidR="00C84E69" w:rsidRDefault="00C84E69">
      <w:pPr>
        <w:pStyle w:val="Normal0"/>
        <w:ind w:left="2700"/>
      </w:pPr>
    </w:p>
    <w:p w14:paraId="00000033" w14:textId="77777777" w:rsidR="00C84E69" w:rsidRDefault="00C84E69">
      <w:pPr>
        <w:pStyle w:val="Normal0"/>
        <w:ind w:left="2700"/>
      </w:pPr>
    </w:p>
    <w:tbl>
      <w:tblPr>
        <w:tblStyle w:val="15"/>
        <w:tblW w:w="5804" w:type="dxa"/>
        <w:tblInd w:w="2700" w:type="dxa"/>
        <w:tblBorders>
          <w:top w:val="single" w:sz="4" w:space="0" w:color="292929"/>
        </w:tblBorders>
        <w:tblLayout w:type="fixed"/>
        <w:tblLook w:val="0000" w:firstRow="0" w:lastRow="0" w:firstColumn="0" w:lastColumn="0" w:noHBand="0" w:noVBand="0"/>
      </w:tblPr>
      <w:tblGrid>
        <w:gridCol w:w="2107"/>
        <w:gridCol w:w="792"/>
        <w:gridCol w:w="2905"/>
      </w:tblGrid>
      <w:tr w:rsidR="00C84E69" w14:paraId="0A37501D" w14:textId="77777777">
        <w:tc>
          <w:tcPr>
            <w:tcW w:w="2107" w:type="dxa"/>
            <w:tcMar>
              <w:top w:w="0" w:type="dxa"/>
              <w:bottom w:w="0" w:type="dxa"/>
            </w:tcMar>
            <w:vAlign w:val="center"/>
          </w:tcPr>
          <w:p w14:paraId="00000034" w14:textId="77777777" w:rsidR="00C84E69" w:rsidRDefault="001A36A1">
            <w:pPr>
              <w:pStyle w:val="Normal0"/>
              <w:jc w:val="center"/>
            </w:pPr>
            <w:r>
              <w:rPr>
                <w:noProof/>
                <w:lang w:val="en-US" w:eastAsia="en-US"/>
              </w:rPr>
              <w:drawing>
                <wp:inline distT="0" distB="0" distL="0" distR="0" wp14:anchorId="14D812AD" wp14:editId="07777777">
                  <wp:extent cx="1249045" cy="7905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49045" cy="790575"/>
                          </a:xfrm>
                          <a:prstGeom prst="rect">
                            <a:avLst/>
                          </a:prstGeom>
                          <a:ln/>
                        </pic:spPr>
                      </pic:pic>
                    </a:graphicData>
                  </a:graphic>
                </wp:inline>
              </w:drawing>
            </w:r>
            <w:r>
              <w:br/>
            </w:r>
          </w:p>
        </w:tc>
        <w:tc>
          <w:tcPr>
            <w:tcW w:w="792" w:type="dxa"/>
            <w:tcMar>
              <w:top w:w="0" w:type="dxa"/>
              <w:bottom w:w="0" w:type="dxa"/>
            </w:tcMar>
            <w:vAlign w:val="center"/>
          </w:tcPr>
          <w:p w14:paraId="00000035" w14:textId="77777777" w:rsidR="00C84E69" w:rsidRDefault="00C84E69">
            <w:pPr>
              <w:pStyle w:val="Normal0"/>
              <w:jc w:val="center"/>
            </w:pPr>
          </w:p>
        </w:tc>
        <w:tc>
          <w:tcPr>
            <w:tcW w:w="2905" w:type="dxa"/>
            <w:tcMar>
              <w:top w:w="0" w:type="dxa"/>
              <w:bottom w:w="0" w:type="dxa"/>
            </w:tcMar>
            <w:vAlign w:val="bottom"/>
          </w:tcPr>
          <w:p w14:paraId="00000036" w14:textId="77777777" w:rsidR="00C84E69" w:rsidRDefault="00C84E69">
            <w:pPr>
              <w:pStyle w:val="Normal0"/>
              <w:jc w:val="right"/>
              <w:rPr>
                <w:color w:val="241A61"/>
                <w:sz w:val="18"/>
                <w:szCs w:val="18"/>
              </w:rPr>
            </w:pPr>
          </w:p>
          <w:p w14:paraId="00000037" w14:textId="77777777" w:rsidR="00C84E69" w:rsidRDefault="00C84E69">
            <w:pPr>
              <w:pStyle w:val="Normal0"/>
              <w:jc w:val="right"/>
              <w:rPr>
                <w:color w:val="241A61"/>
                <w:sz w:val="18"/>
                <w:szCs w:val="18"/>
              </w:rPr>
            </w:pPr>
          </w:p>
        </w:tc>
      </w:tr>
    </w:tbl>
    <w:p w14:paraId="00000038" w14:textId="77777777" w:rsidR="00C84E69" w:rsidRDefault="00C84E69">
      <w:pPr>
        <w:pStyle w:val="Normal0"/>
        <w:pBdr>
          <w:top w:val="nil"/>
          <w:left w:val="nil"/>
          <w:bottom w:val="nil"/>
          <w:right w:val="nil"/>
          <w:between w:val="nil"/>
        </w:pBdr>
        <w:rPr>
          <w:color w:val="000000"/>
          <w:sz w:val="16"/>
          <w:szCs w:val="16"/>
        </w:rPr>
        <w:sectPr w:rsidR="00C84E69">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00000039" w14:textId="77777777" w:rsidR="00C84E69" w:rsidRDefault="00C84E69">
      <w:pPr>
        <w:pStyle w:val="Normal0"/>
        <w:pBdr>
          <w:top w:val="nil"/>
          <w:left w:val="nil"/>
          <w:bottom w:val="nil"/>
          <w:right w:val="nil"/>
          <w:between w:val="nil"/>
        </w:pBdr>
        <w:rPr>
          <w:color w:val="000000"/>
          <w:sz w:val="16"/>
          <w:szCs w:val="16"/>
        </w:rPr>
      </w:pPr>
    </w:p>
    <w:p w14:paraId="0000003A" w14:textId="77777777" w:rsidR="00C84E69" w:rsidRDefault="00C84E69">
      <w:pPr>
        <w:pStyle w:val="Normal0"/>
        <w:pBdr>
          <w:top w:val="nil"/>
          <w:left w:val="nil"/>
          <w:bottom w:val="nil"/>
          <w:right w:val="nil"/>
          <w:between w:val="nil"/>
        </w:pBdr>
        <w:rPr>
          <w:color w:val="000000"/>
          <w:sz w:val="16"/>
          <w:szCs w:val="16"/>
        </w:rPr>
      </w:pPr>
    </w:p>
    <w:p w14:paraId="0000003B" w14:textId="77777777" w:rsidR="00C84E69" w:rsidRDefault="00C84E69">
      <w:pPr>
        <w:pStyle w:val="Normal0"/>
        <w:pBdr>
          <w:top w:val="nil"/>
          <w:left w:val="nil"/>
          <w:bottom w:val="nil"/>
          <w:right w:val="nil"/>
          <w:between w:val="nil"/>
        </w:pBdr>
        <w:rPr>
          <w:color w:val="000000"/>
          <w:sz w:val="16"/>
          <w:szCs w:val="16"/>
        </w:rPr>
      </w:pPr>
    </w:p>
    <w:p w14:paraId="0000003C" w14:textId="77777777" w:rsidR="00C84E69" w:rsidRDefault="00C84E69">
      <w:pPr>
        <w:pStyle w:val="Normal0"/>
        <w:pBdr>
          <w:top w:val="nil"/>
          <w:left w:val="nil"/>
          <w:bottom w:val="nil"/>
          <w:right w:val="nil"/>
          <w:between w:val="nil"/>
        </w:pBdr>
        <w:rPr>
          <w:color w:val="000000"/>
          <w:sz w:val="16"/>
          <w:szCs w:val="16"/>
        </w:rPr>
      </w:pPr>
    </w:p>
    <w:p w14:paraId="0000003D" w14:textId="77777777" w:rsidR="00C84E69" w:rsidRDefault="00C84E69">
      <w:pPr>
        <w:pStyle w:val="Normal0"/>
        <w:pBdr>
          <w:top w:val="nil"/>
          <w:left w:val="nil"/>
          <w:bottom w:val="nil"/>
          <w:right w:val="nil"/>
          <w:between w:val="nil"/>
        </w:pBdr>
        <w:rPr>
          <w:color w:val="000000"/>
          <w:sz w:val="16"/>
          <w:szCs w:val="16"/>
        </w:rPr>
      </w:pPr>
    </w:p>
    <w:p w14:paraId="0000003E" w14:textId="77777777" w:rsidR="00C84E69" w:rsidRDefault="001A36A1">
      <w:pPr>
        <w:pStyle w:val="Normal0"/>
        <w:pBdr>
          <w:top w:val="nil"/>
          <w:left w:val="nil"/>
          <w:bottom w:val="nil"/>
          <w:right w:val="nil"/>
          <w:between w:val="nil"/>
        </w:pBdr>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0000003F" w14:textId="77777777" w:rsidR="00C84E69" w:rsidRDefault="001A36A1">
      <w:pPr>
        <w:pStyle w:val="Normal0"/>
        <w:pBdr>
          <w:top w:val="nil"/>
          <w:left w:val="nil"/>
          <w:bottom w:val="nil"/>
          <w:right w:val="nil"/>
          <w:between w:val="nil"/>
        </w:pBdr>
        <w:rPr>
          <w:color w:val="000000"/>
          <w:sz w:val="16"/>
          <w:szCs w:val="16"/>
        </w:rPr>
        <w:sectPr w:rsidR="00C84E69">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00000040" w14:textId="77777777" w:rsidR="00C84E69" w:rsidRDefault="001A36A1">
      <w:pPr>
        <w:pStyle w:val="Normal0"/>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00000041" w14:textId="77777777" w:rsidR="00C84E69" w:rsidRDefault="00C84E69">
      <w:pPr>
        <w:pStyle w:val="Normal0"/>
      </w:pPr>
    </w:p>
    <w:p w14:paraId="00000042" w14:textId="77777777" w:rsidR="00C84E69" w:rsidRDefault="00C84E69">
      <w:pPr>
        <w:pStyle w:val="Normal0"/>
      </w:pPr>
    </w:p>
    <w:tbl>
      <w:tblPr>
        <w:tblStyle w:val="14"/>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40"/>
        <w:gridCol w:w="1395"/>
        <w:gridCol w:w="3069"/>
        <w:gridCol w:w="2551"/>
      </w:tblGrid>
      <w:tr w:rsidR="00C84E69" w14:paraId="71E60E16" w14:textId="77777777">
        <w:trPr>
          <w:trHeight w:val="412"/>
        </w:trPr>
        <w:tc>
          <w:tcPr>
            <w:tcW w:w="1740" w:type="dxa"/>
            <w:tcMar>
              <w:top w:w="0" w:type="dxa"/>
              <w:bottom w:w="0" w:type="dxa"/>
            </w:tcMar>
          </w:tcPr>
          <w:p w14:paraId="00000043"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Fecha</w:t>
            </w:r>
          </w:p>
        </w:tc>
        <w:tc>
          <w:tcPr>
            <w:tcW w:w="1395" w:type="dxa"/>
            <w:tcMar>
              <w:top w:w="0" w:type="dxa"/>
              <w:bottom w:w="0" w:type="dxa"/>
            </w:tcMar>
          </w:tcPr>
          <w:p w14:paraId="00000044"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Revisión</w:t>
            </w:r>
          </w:p>
        </w:tc>
        <w:tc>
          <w:tcPr>
            <w:tcW w:w="3069" w:type="dxa"/>
            <w:tcMar>
              <w:top w:w="0" w:type="dxa"/>
              <w:bottom w:w="0" w:type="dxa"/>
            </w:tcMar>
          </w:tcPr>
          <w:p w14:paraId="00000045"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Descripción</w:t>
            </w:r>
          </w:p>
        </w:tc>
        <w:tc>
          <w:tcPr>
            <w:tcW w:w="2551" w:type="dxa"/>
            <w:tcMar>
              <w:top w:w="0" w:type="dxa"/>
              <w:bottom w:w="0" w:type="dxa"/>
            </w:tcMar>
          </w:tcPr>
          <w:p w14:paraId="00000046"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Autor</w:t>
            </w:r>
          </w:p>
        </w:tc>
      </w:tr>
      <w:tr w:rsidR="00C84E69" w14:paraId="6FA1527A" w14:textId="77777777">
        <w:tc>
          <w:tcPr>
            <w:tcW w:w="1740" w:type="dxa"/>
            <w:tcMar>
              <w:top w:w="0" w:type="dxa"/>
              <w:bottom w:w="0" w:type="dxa"/>
            </w:tcMar>
          </w:tcPr>
          <w:p w14:paraId="00000047" w14:textId="77777777" w:rsidR="00C84E69" w:rsidRDefault="001A36A1"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9/12/2022</w:t>
            </w:r>
          </w:p>
        </w:tc>
        <w:tc>
          <w:tcPr>
            <w:tcW w:w="1395" w:type="dxa"/>
            <w:tcMar>
              <w:top w:w="0" w:type="dxa"/>
              <w:bottom w:w="0" w:type="dxa"/>
            </w:tcMar>
          </w:tcPr>
          <w:p w14:paraId="00000048" w14:textId="77777777" w:rsidR="00C84E69" w:rsidRDefault="001A36A1"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1.0</w:t>
            </w:r>
          </w:p>
        </w:tc>
        <w:tc>
          <w:tcPr>
            <w:tcW w:w="3069" w:type="dxa"/>
            <w:tcMar>
              <w:top w:w="0" w:type="dxa"/>
              <w:bottom w:w="0" w:type="dxa"/>
            </w:tcMar>
          </w:tcPr>
          <w:p w14:paraId="00000049" w14:textId="77777777" w:rsidR="00C84E69" w:rsidRDefault="001A36A1">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Elaboración del documento</w:t>
            </w:r>
          </w:p>
        </w:tc>
        <w:tc>
          <w:tcPr>
            <w:tcW w:w="2551" w:type="dxa"/>
            <w:tcMar>
              <w:top w:w="0" w:type="dxa"/>
              <w:bottom w:w="0" w:type="dxa"/>
            </w:tcMar>
          </w:tcPr>
          <w:p w14:paraId="0000004A" w14:textId="77777777" w:rsidR="00C84E69" w:rsidRDefault="001A36A1">
            <w:pPr>
              <w:pStyle w:val="Normal0"/>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00"/>
              </w:rPr>
              <w:t>Grupo de proyecto TECH ELECTRONICS</w:t>
            </w:r>
          </w:p>
        </w:tc>
      </w:tr>
      <w:tr w:rsidR="005D6D8F" w14:paraId="5DAB6C7B" w14:textId="77777777">
        <w:tc>
          <w:tcPr>
            <w:tcW w:w="1740" w:type="dxa"/>
            <w:tcMar>
              <w:top w:w="0" w:type="dxa"/>
              <w:bottom w:w="0" w:type="dxa"/>
            </w:tcMar>
          </w:tcPr>
          <w:p w14:paraId="0000004B" w14:textId="4CC572ED" w:rsidR="005D6D8F" w:rsidRDefault="005D6D8F"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9/05/2023</w:t>
            </w:r>
          </w:p>
        </w:tc>
        <w:tc>
          <w:tcPr>
            <w:tcW w:w="1395" w:type="dxa"/>
            <w:tcMar>
              <w:top w:w="0" w:type="dxa"/>
              <w:bottom w:w="0" w:type="dxa"/>
            </w:tcMar>
          </w:tcPr>
          <w:p w14:paraId="0000004C" w14:textId="45F5DF53" w:rsidR="005D6D8F" w:rsidRDefault="005D6D8F"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w:t>
            </w:r>
          </w:p>
        </w:tc>
        <w:tc>
          <w:tcPr>
            <w:tcW w:w="3069" w:type="dxa"/>
            <w:tcMar>
              <w:top w:w="0" w:type="dxa"/>
              <w:bottom w:w="0" w:type="dxa"/>
            </w:tcMar>
          </w:tcPr>
          <w:p w14:paraId="0000004D" w14:textId="0307484C"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FF"/>
              </w:rPr>
            </w:pPr>
            <w:r>
              <w:rPr>
                <w:rFonts w:ascii="Verdana" w:eastAsia="Verdana" w:hAnsi="Verdana" w:cs="Verdana"/>
                <w:color w:val="000000"/>
              </w:rPr>
              <w:t xml:space="preserve">       Corrección de roles</w:t>
            </w:r>
          </w:p>
        </w:tc>
        <w:tc>
          <w:tcPr>
            <w:tcW w:w="2551" w:type="dxa"/>
            <w:tcMar>
              <w:top w:w="0" w:type="dxa"/>
              <w:bottom w:w="0" w:type="dxa"/>
            </w:tcMar>
          </w:tcPr>
          <w:p w14:paraId="0000004E" w14:textId="4E0501E2"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00"/>
              </w:rPr>
              <w:t>Grupo de proyecto TECH ELECTRONICS</w:t>
            </w:r>
          </w:p>
        </w:tc>
      </w:tr>
      <w:tr w:rsidR="005D6D8F" w14:paraId="02EB378F" w14:textId="77777777">
        <w:tc>
          <w:tcPr>
            <w:tcW w:w="1740" w:type="dxa"/>
            <w:tcMar>
              <w:top w:w="0" w:type="dxa"/>
              <w:bottom w:w="0" w:type="dxa"/>
            </w:tcMar>
          </w:tcPr>
          <w:p w14:paraId="0000004F" w14:textId="23A02C68" w:rsidR="005D6D8F" w:rsidRDefault="005D6D8F"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4/12/2023</w:t>
            </w:r>
          </w:p>
        </w:tc>
        <w:tc>
          <w:tcPr>
            <w:tcW w:w="1395" w:type="dxa"/>
            <w:tcMar>
              <w:top w:w="0" w:type="dxa"/>
              <w:bottom w:w="0" w:type="dxa"/>
            </w:tcMar>
          </w:tcPr>
          <w:p w14:paraId="00000050" w14:textId="1418335B" w:rsidR="005D6D8F" w:rsidRDefault="005D6D8F" w:rsidP="005D6D8F">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1.2</w:t>
            </w:r>
          </w:p>
        </w:tc>
        <w:tc>
          <w:tcPr>
            <w:tcW w:w="3069" w:type="dxa"/>
            <w:tcMar>
              <w:top w:w="0" w:type="dxa"/>
              <w:bottom w:w="0" w:type="dxa"/>
            </w:tcMar>
          </w:tcPr>
          <w:p w14:paraId="00000051" w14:textId="464ACBDA" w:rsidR="005D6D8F" w:rsidRDefault="005D6D8F" w:rsidP="007E54E2">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Revisión</w:t>
            </w:r>
          </w:p>
        </w:tc>
        <w:tc>
          <w:tcPr>
            <w:tcW w:w="2551" w:type="dxa"/>
            <w:tcMar>
              <w:top w:w="0" w:type="dxa"/>
              <w:bottom w:w="0" w:type="dxa"/>
            </w:tcMar>
          </w:tcPr>
          <w:p w14:paraId="00000052"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r>
      <w:tr w:rsidR="005D6D8F" w14:paraId="6A05A809" w14:textId="77777777">
        <w:tc>
          <w:tcPr>
            <w:tcW w:w="1740" w:type="dxa"/>
            <w:tcMar>
              <w:top w:w="0" w:type="dxa"/>
              <w:bottom w:w="0" w:type="dxa"/>
            </w:tcMar>
          </w:tcPr>
          <w:p w14:paraId="00000053"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1395" w:type="dxa"/>
            <w:tcMar>
              <w:top w:w="0" w:type="dxa"/>
              <w:bottom w:w="0" w:type="dxa"/>
            </w:tcMar>
          </w:tcPr>
          <w:p w14:paraId="00000054"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3069" w:type="dxa"/>
            <w:tcMar>
              <w:top w:w="0" w:type="dxa"/>
              <w:bottom w:w="0" w:type="dxa"/>
            </w:tcMar>
          </w:tcPr>
          <w:p w14:paraId="00000055"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2551" w:type="dxa"/>
            <w:tcMar>
              <w:top w:w="0" w:type="dxa"/>
              <w:bottom w:w="0" w:type="dxa"/>
            </w:tcMar>
          </w:tcPr>
          <w:p w14:paraId="00000056"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r>
      <w:tr w:rsidR="005D6D8F" w14:paraId="5A39BBE3" w14:textId="77777777">
        <w:tc>
          <w:tcPr>
            <w:tcW w:w="1740" w:type="dxa"/>
            <w:tcMar>
              <w:top w:w="0" w:type="dxa"/>
              <w:bottom w:w="0" w:type="dxa"/>
            </w:tcMar>
          </w:tcPr>
          <w:p w14:paraId="00000057"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1395" w:type="dxa"/>
            <w:tcMar>
              <w:top w:w="0" w:type="dxa"/>
              <w:bottom w:w="0" w:type="dxa"/>
            </w:tcMar>
          </w:tcPr>
          <w:p w14:paraId="00000058"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3069" w:type="dxa"/>
            <w:tcMar>
              <w:top w:w="0" w:type="dxa"/>
              <w:bottom w:w="0" w:type="dxa"/>
            </w:tcMar>
          </w:tcPr>
          <w:p w14:paraId="00000059"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2551" w:type="dxa"/>
            <w:tcMar>
              <w:top w:w="0" w:type="dxa"/>
              <w:bottom w:w="0" w:type="dxa"/>
            </w:tcMar>
          </w:tcPr>
          <w:p w14:paraId="0000005A" w14:textId="77777777" w:rsidR="005D6D8F" w:rsidRDefault="005D6D8F" w:rsidP="005D6D8F">
            <w:pPr>
              <w:pStyle w:val="Normal0"/>
              <w:keepLines/>
              <w:widowControl w:val="0"/>
              <w:pBdr>
                <w:top w:val="nil"/>
                <w:left w:val="nil"/>
                <w:bottom w:val="nil"/>
                <w:right w:val="nil"/>
                <w:between w:val="nil"/>
              </w:pBdr>
              <w:spacing w:after="120"/>
              <w:rPr>
                <w:rFonts w:ascii="Verdana" w:eastAsia="Verdana" w:hAnsi="Verdana" w:cs="Verdana"/>
                <w:color w:val="000000"/>
              </w:rPr>
            </w:pPr>
          </w:p>
        </w:tc>
      </w:tr>
    </w:tbl>
    <w:p w14:paraId="0000005B" w14:textId="77777777" w:rsidR="00C84E69" w:rsidRDefault="00C84E69">
      <w:pPr>
        <w:pStyle w:val="Normal0"/>
      </w:pPr>
    </w:p>
    <w:p w14:paraId="0000005C"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5D"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5E"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5F"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0"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1"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2"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3"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4"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5"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6" w14:textId="77777777" w:rsidR="00C84E69" w:rsidRDefault="001A36A1">
      <w:pPr>
        <w:pStyle w:val="Normal0"/>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00000067" w14:textId="77777777" w:rsidR="00C84E69" w:rsidRDefault="00C84E69">
      <w:pPr>
        <w:pStyle w:val="Normal0"/>
        <w:pBdr>
          <w:top w:val="nil"/>
          <w:left w:val="nil"/>
          <w:bottom w:val="nil"/>
          <w:right w:val="nil"/>
          <w:between w:val="nil"/>
        </w:pBdr>
        <w:tabs>
          <w:tab w:val="center" w:pos="4252"/>
          <w:tab w:val="right" w:pos="8504"/>
        </w:tabs>
        <w:rPr>
          <w:color w:val="000000"/>
        </w:rPr>
      </w:pPr>
    </w:p>
    <w:tbl>
      <w:tblPr>
        <w:tblStyle w:val="13"/>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C84E69" w14:paraId="48F7E654" w14:textId="77777777">
        <w:trPr>
          <w:jc w:val="center"/>
        </w:trPr>
        <w:tc>
          <w:tcPr>
            <w:tcW w:w="4241" w:type="dxa"/>
            <w:shd w:val="clear" w:color="auto" w:fill="auto"/>
          </w:tcPr>
          <w:p w14:paraId="00000068" w14:textId="77777777" w:rsidR="00C84E69" w:rsidRDefault="001A36A1">
            <w:pPr>
              <w:pStyle w:val="Normal0"/>
              <w:pBdr>
                <w:top w:val="nil"/>
                <w:left w:val="nil"/>
                <w:bottom w:val="nil"/>
                <w:right w:val="nil"/>
                <w:between w:val="nil"/>
              </w:pBdr>
              <w:tabs>
                <w:tab w:val="center" w:pos="4252"/>
                <w:tab w:val="right" w:pos="8504"/>
              </w:tabs>
              <w:jc w:val="center"/>
              <w:rPr>
                <w:color w:val="000000"/>
              </w:rPr>
            </w:pPr>
            <w:r>
              <w:rPr>
                <w:color w:val="000000"/>
              </w:rPr>
              <w:t>Por el cliente</w:t>
            </w:r>
          </w:p>
        </w:tc>
        <w:tc>
          <w:tcPr>
            <w:tcW w:w="4253" w:type="dxa"/>
            <w:shd w:val="clear" w:color="auto" w:fill="auto"/>
          </w:tcPr>
          <w:p w14:paraId="00000069" w14:textId="77777777" w:rsidR="00C84E69" w:rsidRDefault="001A36A1">
            <w:pPr>
              <w:pStyle w:val="Normal0"/>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C84E69" w14:paraId="41C8F396" w14:textId="77777777">
        <w:trPr>
          <w:jc w:val="center"/>
        </w:trPr>
        <w:tc>
          <w:tcPr>
            <w:tcW w:w="4241" w:type="dxa"/>
            <w:shd w:val="clear" w:color="auto" w:fill="auto"/>
          </w:tcPr>
          <w:p w14:paraId="0000006A" w14:textId="77777777" w:rsidR="00C84E69" w:rsidRDefault="00C84E69">
            <w:pPr>
              <w:pStyle w:val="Normal0"/>
              <w:pBdr>
                <w:top w:val="nil"/>
                <w:left w:val="nil"/>
                <w:bottom w:val="nil"/>
                <w:right w:val="nil"/>
                <w:between w:val="nil"/>
              </w:pBdr>
              <w:tabs>
                <w:tab w:val="center" w:pos="4252"/>
                <w:tab w:val="right" w:pos="8504"/>
              </w:tabs>
              <w:rPr>
                <w:color w:val="000000"/>
              </w:rPr>
            </w:pPr>
          </w:p>
        </w:tc>
        <w:tc>
          <w:tcPr>
            <w:tcW w:w="4253" w:type="dxa"/>
            <w:shd w:val="clear" w:color="auto" w:fill="auto"/>
          </w:tcPr>
          <w:p w14:paraId="0000006B"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C"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D"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E"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6F"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0"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1" w14:textId="77777777" w:rsidR="00C84E69" w:rsidRDefault="00C84E69">
            <w:pPr>
              <w:pStyle w:val="Normal0"/>
              <w:pBdr>
                <w:top w:val="nil"/>
                <w:left w:val="nil"/>
                <w:bottom w:val="nil"/>
                <w:right w:val="nil"/>
                <w:between w:val="nil"/>
              </w:pBdr>
              <w:tabs>
                <w:tab w:val="center" w:pos="4252"/>
                <w:tab w:val="right" w:pos="8504"/>
              </w:tabs>
              <w:rPr>
                <w:color w:val="000000"/>
              </w:rPr>
            </w:pPr>
          </w:p>
        </w:tc>
      </w:tr>
      <w:tr w:rsidR="00C84E69" w14:paraId="4DEBDD49" w14:textId="77777777">
        <w:trPr>
          <w:jc w:val="center"/>
        </w:trPr>
        <w:tc>
          <w:tcPr>
            <w:tcW w:w="4241" w:type="dxa"/>
            <w:shd w:val="clear" w:color="auto" w:fill="auto"/>
          </w:tcPr>
          <w:p w14:paraId="00000072" w14:textId="77777777" w:rsidR="00C84E69" w:rsidRDefault="001A36A1">
            <w:pPr>
              <w:pStyle w:val="Normal0"/>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w:t>
            </w:r>
          </w:p>
        </w:tc>
        <w:tc>
          <w:tcPr>
            <w:tcW w:w="4253" w:type="dxa"/>
            <w:shd w:val="clear" w:color="auto" w:fill="auto"/>
          </w:tcPr>
          <w:p w14:paraId="00000073" w14:textId="77777777" w:rsidR="00C84E69" w:rsidRDefault="001A36A1">
            <w:pPr>
              <w:pStyle w:val="Normal0"/>
              <w:pBdr>
                <w:top w:val="nil"/>
                <w:left w:val="nil"/>
                <w:bottom w:val="nil"/>
                <w:right w:val="nil"/>
                <w:between w:val="nil"/>
              </w:pBdr>
              <w:tabs>
                <w:tab w:val="center" w:pos="4252"/>
                <w:tab w:val="right" w:pos="8504"/>
              </w:tabs>
              <w:rPr>
                <w:color w:val="000000"/>
              </w:rPr>
            </w:pPr>
            <w:r>
              <w:rPr>
                <w:color w:val="000000"/>
              </w:rPr>
              <w:t>Fdo. D./</w:t>
            </w:r>
            <w:proofErr w:type="spellStart"/>
            <w:r>
              <w:rPr>
                <w:color w:val="000000"/>
              </w:rPr>
              <w:t>Dña</w:t>
            </w:r>
            <w:proofErr w:type="spellEnd"/>
            <w:r>
              <w:rPr>
                <w:color w:val="000000"/>
              </w:rPr>
              <w:t xml:space="preserve"> </w:t>
            </w:r>
          </w:p>
        </w:tc>
      </w:tr>
    </w:tbl>
    <w:p w14:paraId="00000074"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5"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6"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7" w14:textId="77777777" w:rsidR="00C84E69" w:rsidRDefault="00C84E69">
      <w:pPr>
        <w:pStyle w:val="Normal0"/>
        <w:pBdr>
          <w:top w:val="nil"/>
          <w:left w:val="nil"/>
          <w:bottom w:val="nil"/>
          <w:right w:val="nil"/>
          <w:between w:val="nil"/>
        </w:pBdr>
        <w:tabs>
          <w:tab w:val="center" w:pos="4252"/>
          <w:tab w:val="right" w:pos="8504"/>
        </w:tabs>
        <w:rPr>
          <w:color w:val="000000"/>
        </w:rPr>
      </w:pPr>
    </w:p>
    <w:p w14:paraId="00000078" w14:textId="77777777" w:rsidR="00C84E69" w:rsidRDefault="00C84E69">
      <w:pPr>
        <w:pStyle w:val="Normal0"/>
        <w:sectPr w:rsidR="00C84E69">
          <w:headerReference w:type="default" r:id="rId14"/>
          <w:headerReference w:type="first" r:id="rId15"/>
          <w:footerReference w:type="first" r:id="rId16"/>
          <w:pgSz w:w="11906" w:h="16838"/>
          <w:pgMar w:top="1417" w:right="1701" w:bottom="1417" w:left="1701" w:header="708" w:footer="708" w:gutter="0"/>
          <w:cols w:space="720"/>
          <w:titlePg/>
        </w:sectPr>
      </w:pPr>
    </w:p>
    <w:p w14:paraId="00000079" w14:textId="77777777" w:rsidR="00C84E69" w:rsidRDefault="001A36A1">
      <w:pPr>
        <w:pStyle w:val="Normal0"/>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rPr>
          <w:rFonts w:ascii="Arial" w:eastAsia="Arial" w:hAnsi="Arial" w:cs="Arial"/>
          <w:color w:val="auto"/>
          <w:sz w:val="20"/>
          <w:szCs w:val="20"/>
          <w:lang w:val="es-ES" w:eastAsia="ja-JP"/>
        </w:rPr>
        <w:id w:val="1386526094"/>
        <w:docPartObj>
          <w:docPartGallery w:val="Table of Contents"/>
          <w:docPartUnique/>
        </w:docPartObj>
      </w:sdtPr>
      <w:sdtEndPr>
        <w:rPr>
          <w:b/>
          <w:bCs/>
        </w:rPr>
      </w:sdtEndPr>
      <w:sdtContent>
        <w:p w14:paraId="6CA48910" w14:textId="265932ED" w:rsidR="00BF46B7" w:rsidRPr="00BF46B7" w:rsidRDefault="00B41667" w:rsidP="00B41667">
          <w:pPr>
            <w:pStyle w:val="TtuloTDC"/>
            <w:tabs>
              <w:tab w:val="left" w:pos="1528"/>
            </w:tabs>
            <w:rPr>
              <w:color w:val="auto"/>
            </w:rPr>
          </w:pPr>
          <w:r>
            <w:rPr>
              <w:rFonts w:ascii="Arial" w:eastAsia="Arial" w:hAnsi="Arial" w:cs="Arial"/>
              <w:color w:val="auto"/>
              <w:sz w:val="20"/>
              <w:szCs w:val="20"/>
              <w:lang w:val="es-ES" w:eastAsia="ja-JP"/>
            </w:rPr>
            <w:tab/>
          </w:r>
        </w:p>
        <w:p w14:paraId="5F544633" w14:textId="199C0A55" w:rsidR="00B41667" w:rsidRDefault="00BF46B7" w:rsidP="00C175E9">
          <w:pPr>
            <w:pStyle w:val="TDC1"/>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152656404" w:history="1">
            <w:r w:rsidR="00B41667" w:rsidRPr="00EB3137">
              <w:rPr>
                <w:rStyle w:val="Hipervnculo"/>
                <w:noProof/>
              </w:rPr>
              <w:t>1</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Introducción</w:t>
            </w:r>
            <w:r w:rsidR="00B41667">
              <w:rPr>
                <w:noProof/>
                <w:webHidden/>
              </w:rPr>
              <w:tab/>
            </w:r>
            <w:r w:rsidR="00B41667">
              <w:rPr>
                <w:noProof/>
                <w:webHidden/>
              </w:rPr>
              <w:fldChar w:fldCharType="begin"/>
            </w:r>
            <w:r w:rsidR="00B41667">
              <w:rPr>
                <w:noProof/>
                <w:webHidden/>
              </w:rPr>
              <w:instrText xml:space="preserve"> PAGEREF _Toc152656404 \h </w:instrText>
            </w:r>
            <w:r w:rsidR="00B41667">
              <w:rPr>
                <w:noProof/>
                <w:webHidden/>
              </w:rPr>
            </w:r>
            <w:r w:rsidR="00B41667">
              <w:rPr>
                <w:noProof/>
                <w:webHidden/>
              </w:rPr>
              <w:fldChar w:fldCharType="separate"/>
            </w:r>
            <w:r w:rsidR="00B41667">
              <w:rPr>
                <w:noProof/>
                <w:webHidden/>
              </w:rPr>
              <w:t>6</w:t>
            </w:r>
            <w:r w:rsidR="00B41667">
              <w:rPr>
                <w:noProof/>
                <w:webHidden/>
              </w:rPr>
              <w:fldChar w:fldCharType="end"/>
            </w:r>
          </w:hyperlink>
        </w:p>
        <w:p w14:paraId="3F15FC8D" w14:textId="457AD394"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05" w:history="1">
            <w:r w:rsidR="00B41667" w:rsidRPr="00EB3137">
              <w:rPr>
                <w:rStyle w:val="Hipervnculo"/>
                <w:noProof/>
              </w:rPr>
              <w:t>1.1</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Propósito</w:t>
            </w:r>
            <w:r w:rsidR="00B41667">
              <w:rPr>
                <w:noProof/>
                <w:webHidden/>
              </w:rPr>
              <w:tab/>
            </w:r>
            <w:r w:rsidR="00B41667">
              <w:rPr>
                <w:noProof/>
                <w:webHidden/>
              </w:rPr>
              <w:fldChar w:fldCharType="begin"/>
            </w:r>
            <w:r w:rsidR="00B41667">
              <w:rPr>
                <w:noProof/>
                <w:webHidden/>
              </w:rPr>
              <w:instrText xml:space="preserve"> PAGEREF _Toc152656405 \h </w:instrText>
            </w:r>
            <w:r w:rsidR="00B41667">
              <w:rPr>
                <w:noProof/>
                <w:webHidden/>
              </w:rPr>
            </w:r>
            <w:r w:rsidR="00B41667">
              <w:rPr>
                <w:noProof/>
                <w:webHidden/>
              </w:rPr>
              <w:fldChar w:fldCharType="separate"/>
            </w:r>
            <w:r w:rsidR="00B41667">
              <w:rPr>
                <w:noProof/>
                <w:webHidden/>
              </w:rPr>
              <w:t>6</w:t>
            </w:r>
            <w:r w:rsidR="00B41667">
              <w:rPr>
                <w:noProof/>
                <w:webHidden/>
              </w:rPr>
              <w:fldChar w:fldCharType="end"/>
            </w:r>
          </w:hyperlink>
        </w:p>
        <w:p w14:paraId="498687E3" w14:textId="5497DFA8" w:rsidR="00B41667" w:rsidRDefault="007E54E2">
          <w:pPr>
            <w:pStyle w:val="TDC2"/>
            <w:tabs>
              <w:tab w:val="left" w:pos="480"/>
              <w:tab w:val="right" w:leader="dot" w:pos="8494"/>
            </w:tabs>
            <w:rPr>
              <w:rFonts w:asciiTheme="minorHAnsi" w:eastAsiaTheme="minorEastAsia" w:hAnsiTheme="minorHAnsi" w:cstheme="minorBidi"/>
              <w:b w:val="0"/>
              <w:bCs w:val="0"/>
              <w:noProof/>
              <w:sz w:val="22"/>
              <w:szCs w:val="22"/>
              <w:lang w:val="es-CO" w:eastAsia="es-CO"/>
            </w:rPr>
          </w:pPr>
          <w:hyperlink w:anchor="_Toc152656406" w:history="1">
            <w:r w:rsidR="00B41667" w:rsidRPr="00EB3137">
              <w:rPr>
                <w:rStyle w:val="Hipervnculo"/>
                <w:noProof/>
              </w:rPr>
              <w:t>1.</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2 Alcance</w:t>
            </w:r>
            <w:r w:rsidR="00B41667">
              <w:rPr>
                <w:noProof/>
                <w:webHidden/>
              </w:rPr>
              <w:tab/>
            </w:r>
            <w:r w:rsidR="00B41667">
              <w:rPr>
                <w:noProof/>
                <w:webHidden/>
              </w:rPr>
              <w:fldChar w:fldCharType="begin"/>
            </w:r>
            <w:r w:rsidR="00B41667">
              <w:rPr>
                <w:noProof/>
                <w:webHidden/>
              </w:rPr>
              <w:instrText xml:space="preserve"> PAGEREF _Toc152656406 \h </w:instrText>
            </w:r>
            <w:r w:rsidR="00B41667">
              <w:rPr>
                <w:noProof/>
                <w:webHidden/>
              </w:rPr>
            </w:r>
            <w:r w:rsidR="00B41667">
              <w:rPr>
                <w:noProof/>
                <w:webHidden/>
              </w:rPr>
              <w:fldChar w:fldCharType="separate"/>
            </w:r>
            <w:r w:rsidR="00B41667">
              <w:rPr>
                <w:noProof/>
                <w:webHidden/>
              </w:rPr>
              <w:t>6</w:t>
            </w:r>
            <w:r w:rsidR="00B41667">
              <w:rPr>
                <w:noProof/>
                <w:webHidden/>
              </w:rPr>
              <w:fldChar w:fldCharType="end"/>
            </w:r>
          </w:hyperlink>
        </w:p>
        <w:p w14:paraId="4917E110" w14:textId="4D0799DC"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07" w:history="1">
            <w:r w:rsidR="00B41667" w:rsidRPr="00EB3137">
              <w:rPr>
                <w:rStyle w:val="Hipervnculo"/>
                <w:noProof/>
              </w:rPr>
              <w:t>1.4</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Definiciones, acrónimos y abreviaturas</w:t>
            </w:r>
            <w:r w:rsidR="00B41667">
              <w:rPr>
                <w:noProof/>
                <w:webHidden/>
              </w:rPr>
              <w:tab/>
            </w:r>
            <w:r w:rsidR="00B41667">
              <w:rPr>
                <w:noProof/>
                <w:webHidden/>
              </w:rPr>
              <w:fldChar w:fldCharType="begin"/>
            </w:r>
            <w:r w:rsidR="00B41667">
              <w:rPr>
                <w:noProof/>
                <w:webHidden/>
              </w:rPr>
              <w:instrText xml:space="preserve"> PAGEREF _Toc152656407 \h </w:instrText>
            </w:r>
            <w:r w:rsidR="00B41667">
              <w:rPr>
                <w:noProof/>
                <w:webHidden/>
              </w:rPr>
            </w:r>
            <w:r w:rsidR="00B41667">
              <w:rPr>
                <w:noProof/>
                <w:webHidden/>
              </w:rPr>
              <w:fldChar w:fldCharType="separate"/>
            </w:r>
            <w:r w:rsidR="00B41667">
              <w:rPr>
                <w:noProof/>
                <w:webHidden/>
              </w:rPr>
              <w:t>8</w:t>
            </w:r>
            <w:r w:rsidR="00B41667">
              <w:rPr>
                <w:noProof/>
                <w:webHidden/>
              </w:rPr>
              <w:fldChar w:fldCharType="end"/>
            </w:r>
          </w:hyperlink>
        </w:p>
        <w:p w14:paraId="3421F53C" w14:textId="41D168D3"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08" w:history="1">
            <w:r w:rsidR="00B41667" w:rsidRPr="00EB3137">
              <w:rPr>
                <w:rStyle w:val="Hipervnculo"/>
                <w:noProof/>
              </w:rPr>
              <w:t>1.5</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Referencias</w:t>
            </w:r>
            <w:r w:rsidR="00B41667">
              <w:rPr>
                <w:noProof/>
                <w:webHidden/>
              </w:rPr>
              <w:tab/>
            </w:r>
            <w:r w:rsidR="00B41667">
              <w:rPr>
                <w:noProof/>
                <w:webHidden/>
              </w:rPr>
              <w:fldChar w:fldCharType="begin"/>
            </w:r>
            <w:r w:rsidR="00B41667">
              <w:rPr>
                <w:noProof/>
                <w:webHidden/>
              </w:rPr>
              <w:instrText xml:space="preserve"> PAGEREF _Toc152656408 \h </w:instrText>
            </w:r>
            <w:r w:rsidR="00B41667">
              <w:rPr>
                <w:noProof/>
                <w:webHidden/>
              </w:rPr>
            </w:r>
            <w:r w:rsidR="00B41667">
              <w:rPr>
                <w:noProof/>
                <w:webHidden/>
              </w:rPr>
              <w:fldChar w:fldCharType="separate"/>
            </w:r>
            <w:r w:rsidR="00B41667">
              <w:rPr>
                <w:noProof/>
                <w:webHidden/>
              </w:rPr>
              <w:t>9</w:t>
            </w:r>
            <w:r w:rsidR="00B41667">
              <w:rPr>
                <w:noProof/>
                <w:webHidden/>
              </w:rPr>
              <w:fldChar w:fldCharType="end"/>
            </w:r>
          </w:hyperlink>
        </w:p>
        <w:p w14:paraId="15C9D125" w14:textId="50F1A856"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09" w:history="1">
            <w:r w:rsidR="00B41667" w:rsidRPr="00EB3137">
              <w:rPr>
                <w:rStyle w:val="Hipervnculo"/>
                <w:noProof/>
              </w:rPr>
              <w:t>1.6</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Resumen</w:t>
            </w:r>
            <w:r w:rsidR="00B41667">
              <w:rPr>
                <w:noProof/>
                <w:webHidden/>
              </w:rPr>
              <w:tab/>
            </w:r>
            <w:r w:rsidR="00B41667">
              <w:rPr>
                <w:noProof/>
                <w:webHidden/>
              </w:rPr>
              <w:fldChar w:fldCharType="begin"/>
            </w:r>
            <w:r w:rsidR="00B41667">
              <w:rPr>
                <w:noProof/>
                <w:webHidden/>
              </w:rPr>
              <w:instrText xml:space="preserve"> PAGEREF _Toc152656409 \h </w:instrText>
            </w:r>
            <w:r w:rsidR="00B41667">
              <w:rPr>
                <w:noProof/>
                <w:webHidden/>
              </w:rPr>
            </w:r>
            <w:r w:rsidR="00B41667">
              <w:rPr>
                <w:noProof/>
                <w:webHidden/>
              </w:rPr>
              <w:fldChar w:fldCharType="separate"/>
            </w:r>
            <w:r w:rsidR="00B41667">
              <w:rPr>
                <w:noProof/>
                <w:webHidden/>
              </w:rPr>
              <w:t>9</w:t>
            </w:r>
            <w:r w:rsidR="00B41667">
              <w:rPr>
                <w:noProof/>
                <w:webHidden/>
              </w:rPr>
              <w:fldChar w:fldCharType="end"/>
            </w:r>
          </w:hyperlink>
        </w:p>
        <w:p w14:paraId="7A6943D1" w14:textId="75D641E4" w:rsidR="00B41667" w:rsidRDefault="007E54E2" w:rsidP="00C175E9">
          <w:pPr>
            <w:pStyle w:val="TDC1"/>
            <w:rPr>
              <w:rFonts w:asciiTheme="minorHAnsi" w:eastAsiaTheme="minorEastAsia" w:hAnsiTheme="minorHAnsi" w:cstheme="minorBidi"/>
              <w:noProof/>
              <w:sz w:val="22"/>
              <w:szCs w:val="22"/>
              <w:lang w:val="es-CO" w:eastAsia="es-CO"/>
            </w:rPr>
          </w:pPr>
          <w:hyperlink w:anchor="_Toc152656410" w:history="1">
            <w:r w:rsidR="00B41667" w:rsidRPr="00EB3137">
              <w:rPr>
                <w:rStyle w:val="Hipervnculo"/>
                <w:noProof/>
              </w:rPr>
              <w:t>2</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Descripción general</w:t>
            </w:r>
            <w:r w:rsidR="00B41667">
              <w:rPr>
                <w:noProof/>
                <w:webHidden/>
              </w:rPr>
              <w:tab/>
            </w:r>
            <w:r w:rsidR="00B41667">
              <w:rPr>
                <w:noProof/>
                <w:webHidden/>
              </w:rPr>
              <w:fldChar w:fldCharType="begin"/>
            </w:r>
            <w:r w:rsidR="00B41667">
              <w:rPr>
                <w:noProof/>
                <w:webHidden/>
              </w:rPr>
              <w:instrText xml:space="preserve"> PAGEREF _Toc152656410 \h </w:instrText>
            </w:r>
            <w:r w:rsidR="00B41667">
              <w:rPr>
                <w:noProof/>
                <w:webHidden/>
              </w:rPr>
            </w:r>
            <w:r w:rsidR="00B41667">
              <w:rPr>
                <w:noProof/>
                <w:webHidden/>
              </w:rPr>
              <w:fldChar w:fldCharType="separate"/>
            </w:r>
            <w:r w:rsidR="00B41667">
              <w:rPr>
                <w:noProof/>
                <w:webHidden/>
              </w:rPr>
              <w:t>10</w:t>
            </w:r>
            <w:r w:rsidR="00B41667">
              <w:rPr>
                <w:noProof/>
                <w:webHidden/>
              </w:rPr>
              <w:fldChar w:fldCharType="end"/>
            </w:r>
          </w:hyperlink>
        </w:p>
        <w:p w14:paraId="335B9ECA" w14:textId="4B20B3C3"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1" w:history="1">
            <w:r w:rsidR="00B41667" w:rsidRPr="00EB3137">
              <w:rPr>
                <w:rStyle w:val="Hipervnculo"/>
                <w:noProof/>
              </w:rPr>
              <w:t>2.1</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Perspectiva del producto</w:t>
            </w:r>
            <w:r w:rsidR="00B41667">
              <w:rPr>
                <w:noProof/>
                <w:webHidden/>
              </w:rPr>
              <w:tab/>
            </w:r>
            <w:r w:rsidR="00B41667">
              <w:rPr>
                <w:noProof/>
                <w:webHidden/>
              </w:rPr>
              <w:fldChar w:fldCharType="begin"/>
            </w:r>
            <w:r w:rsidR="00B41667">
              <w:rPr>
                <w:noProof/>
                <w:webHidden/>
              </w:rPr>
              <w:instrText xml:space="preserve"> PAGEREF _Toc152656411 \h </w:instrText>
            </w:r>
            <w:r w:rsidR="00B41667">
              <w:rPr>
                <w:noProof/>
                <w:webHidden/>
              </w:rPr>
            </w:r>
            <w:r w:rsidR="00B41667">
              <w:rPr>
                <w:noProof/>
                <w:webHidden/>
              </w:rPr>
              <w:fldChar w:fldCharType="separate"/>
            </w:r>
            <w:r w:rsidR="00B41667">
              <w:rPr>
                <w:noProof/>
                <w:webHidden/>
              </w:rPr>
              <w:t>10</w:t>
            </w:r>
            <w:r w:rsidR="00B41667">
              <w:rPr>
                <w:noProof/>
                <w:webHidden/>
              </w:rPr>
              <w:fldChar w:fldCharType="end"/>
            </w:r>
          </w:hyperlink>
        </w:p>
        <w:p w14:paraId="5CE77A95" w14:textId="2E0603B1"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2" w:history="1">
            <w:r w:rsidR="00B41667" w:rsidRPr="00EB3137">
              <w:rPr>
                <w:rStyle w:val="Hipervnculo"/>
                <w:noProof/>
              </w:rPr>
              <w:t>2.2</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Funcionalidad del producto</w:t>
            </w:r>
            <w:r w:rsidR="00B41667">
              <w:rPr>
                <w:noProof/>
                <w:webHidden/>
              </w:rPr>
              <w:tab/>
            </w:r>
            <w:r w:rsidR="00B41667">
              <w:rPr>
                <w:noProof/>
                <w:webHidden/>
              </w:rPr>
              <w:fldChar w:fldCharType="begin"/>
            </w:r>
            <w:r w:rsidR="00B41667">
              <w:rPr>
                <w:noProof/>
                <w:webHidden/>
              </w:rPr>
              <w:instrText xml:space="preserve"> PAGEREF _Toc152656412 \h </w:instrText>
            </w:r>
            <w:r w:rsidR="00B41667">
              <w:rPr>
                <w:noProof/>
                <w:webHidden/>
              </w:rPr>
            </w:r>
            <w:r w:rsidR="00B41667">
              <w:rPr>
                <w:noProof/>
                <w:webHidden/>
              </w:rPr>
              <w:fldChar w:fldCharType="separate"/>
            </w:r>
            <w:r w:rsidR="00B41667">
              <w:rPr>
                <w:noProof/>
                <w:webHidden/>
              </w:rPr>
              <w:t>10</w:t>
            </w:r>
            <w:r w:rsidR="00B41667">
              <w:rPr>
                <w:noProof/>
                <w:webHidden/>
              </w:rPr>
              <w:fldChar w:fldCharType="end"/>
            </w:r>
          </w:hyperlink>
        </w:p>
        <w:p w14:paraId="37567FBE" w14:textId="79AE264F"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3" w:history="1">
            <w:r w:rsidR="00B41667" w:rsidRPr="00EB3137">
              <w:rPr>
                <w:rStyle w:val="Hipervnculo"/>
                <w:noProof/>
              </w:rPr>
              <w:t>2.3</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Características de los usuarios</w:t>
            </w:r>
            <w:r w:rsidR="00B41667">
              <w:rPr>
                <w:noProof/>
                <w:webHidden/>
              </w:rPr>
              <w:tab/>
            </w:r>
            <w:r w:rsidR="00B41667">
              <w:rPr>
                <w:noProof/>
                <w:webHidden/>
              </w:rPr>
              <w:fldChar w:fldCharType="begin"/>
            </w:r>
            <w:r w:rsidR="00B41667">
              <w:rPr>
                <w:noProof/>
                <w:webHidden/>
              </w:rPr>
              <w:instrText xml:space="preserve"> PAGEREF _Toc152656413 \h </w:instrText>
            </w:r>
            <w:r w:rsidR="00B41667">
              <w:rPr>
                <w:noProof/>
                <w:webHidden/>
              </w:rPr>
            </w:r>
            <w:r w:rsidR="00B41667">
              <w:rPr>
                <w:noProof/>
                <w:webHidden/>
              </w:rPr>
              <w:fldChar w:fldCharType="separate"/>
            </w:r>
            <w:r w:rsidR="00B41667">
              <w:rPr>
                <w:noProof/>
                <w:webHidden/>
              </w:rPr>
              <w:t>11</w:t>
            </w:r>
            <w:r w:rsidR="00B41667">
              <w:rPr>
                <w:noProof/>
                <w:webHidden/>
              </w:rPr>
              <w:fldChar w:fldCharType="end"/>
            </w:r>
          </w:hyperlink>
        </w:p>
        <w:p w14:paraId="0C6F7F28" w14:textId="4DC88252"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4" w:history="1">
            <w:r w:rsidR="00B41667" w:rsidRPr="00EB3137">
              <w:rPr>
                <w:rStyle w:val="Hipervnculo"/>
                <w:i/>
                <w:noProof/>
              </w:rPr>
              <w:t>2.4</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i/>
                <w:noProof/>
              </w:rPr>
              <w:t>Restricciones</w:t>
            </w:r>
            <w:r w:rsidR="00B41667">
              <w:rPr>
                <w:noProof/>
                <w:webHidden/>
              </w:rPr>
              <w:tab/>
            </w:r>
            <w:r w:rsidR="00B41667">
              <w:rPr>
                <w:noProof/>
                <w:webHidden/>
              </w:rPr>
              <w:fldChar w:fldCharType="begin"/>
            </w:r>
            <w:r w:rsidR="00B41667">
              <w:rPr>
                <w:noProof/>
                <w:webHidden/>
              </w:rPr>
              <w:instrText xml:space="preserve"> PAGEREF _Toc152656414 \h </w:instrText>
            </w:r>
            <w:r w:rsidR="00B41667">
              <w:rPr>
                <w:noProof/>
                <w:webHidden/>
              </w:rPr>
            </w:r>
            <w:r w:rsidR="00B41667">
              <w:rPr>
                <w:noProof/>
                <w:webHidden/>
              </w:rPr>
              <w:fldChar w:fldCharType="separate"/>
            </w:r>
            <w:r w:rsidR="00B41667">
              <w:rPr>
                <w:noProof/>
                <w:webHidden/>
              </w:rPr>
              <w:t>13</w:t>
            </w:r>
            <w:r w:rsidR="00B41667">
              <w:rPr>
                <w:noProof/>
                <w:webHidden/>
              </w:rPr>
              <w:fldChar w:fldCharType="end"/>
            </w:r>
          </w:hyperlink>
        </w:p>
        <w:p w14:paraId="2C6DE0EC" w14:textId="06BF3521"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5" w:history="1">
            <w:r w:rsidR="00B41667" w:rsidRPr="00EB3137">
              <w:rPr>
                <w:rStyle w:val="Hipervnculo"/>
                <w:noProof/>
              </w:rPr>
              <w:t>2.5</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Suposiciones y dependencias</w:t>
            </w:r>
            <w:r w:rsidR="00B41667">
              <w:rPr>
                <w:noProof/>
                <w:webHidden/>
              </w:rPr>
              <w:tab/>
            </w:r>
            <w:r w:rsidR="00B41667">
              <w:rPr>
                <w:noProof/>
                <w:webHidden/>
              </w:rPr>
              <w:fldChar w:fldCharType="begin"/>
            </w:r>
            <w:r w:rsidR="00B41667">
              <w:rPr>
                <w:noProof/>
                <w:webHidden/>
              </w:rPr>
              <w:instrText xml:space="preserve"> PAGEREF _Toc152656415 \h </w:instrText>
            </w:r>
            <w:r w:rsidR="00B41667">
              <w:rPr>
                <w:noProof/>
                <w:webHidden/>
              </w:rPr>
            </w:r>
            <w:r w:rsidR="00B41667">
              <w:rPr>
                <w:noProof/>
                <w:webHidden/>
              </w:rPr>
              <w:fldChar w:fldCharType="separate"/>
            </w:r>
            <w:r w:rsidR="00B41667">
              <w:rPr>
                <w:noProof/>
                <w:webHidden/>
              </w:rPr>
              <w:t>13</w:t>
            </w:r>
            <w:r w:rsidR="00B41667">
              <w:rPr>
                <w:noProof/>
                <w:webHidden/>
              </w:rPr>
              <w:fldChar w:fldCharType="end"/>
            </w:r>
          </w:hyperlink>
        </w:p>
        <w:p w14:paraId="0E5A8AD7" w14:textId="523662F9"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6" w:history="1">
            <w:r w:rsidR="00B41667" w:rsidRPr="00EB3137">
              <w:rPr>
                <w:rStyle w:val="Hipervnculo"/>
                <w:i/>
                <w:noProof/>
              </w:rPr>
              <w:t>2.6</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i/>
                <w:noProof/>
              </w:rPr>
              <w:t>Evolución previsible del sistema</w:t>
            </w:r>
            <w:r w:rsidR="00B41667">
              <w:rPr>
                <w:noProof/>
                <w:webHidden/>
              </w:rPr>
              <w:tab/>
            </w:r>
            <w:r w:rsidR="00B41667">
              <w:rPr>
                <w:noProof/>
                <w:webHidden/>
              </w:rPr>
              <w:fldChar w:fldCharType="begin"/>
            </w:r>
            <w:r w:rsidR="00B41667">
              <w:rPr>
                <w:noProof/>
                <w:webHidden/>
              </w:rPr>
              <w:instrText xml:space="preserve"> PAGEREF _Toc152656416 \h </w:instrText>
            </w:r>
            <w:r w:rsidR="00B41667">
              <w:rPr>
                <w:noProof/>
                <w:webHidden/>
              </w:rPr>
            </w:r>
            <w:r w:rsidR="00B41667">
              <w:rPr>
                <w:noProof/>
                <w:webHidden/>
              </w:rPr>
              <w:fldChar w:fldCharType="separate"/>
            </w:r>
            <w:r w:rsidR="00B41667">
              <w:rPr>
                <w:noProof/>
                <w:webHidden/>
              </w:rPr>
              <w:t>13</w:t>
            </w:r>
            <w:r w:rsidR="00B41667">
              <w:rPr>
                <w:noProof/>
                <w:webHidden/>
              </w:rPr>
              <w:fldChar w:fldCharType="end"/>
            </w:r>
          </w:hyperlink>
        </w:p>
        <w:p w14:paraId="428D0A0F" w14:textId="49FF0C12" w:rsidR="00B41667" w:rsidRDefault="007E54E2" w:rsidP="00C175E9">
          <w:pPr>
            <w:pStyle w:val="TDC1"/>
            <w:rPr>
              <w:rFonts w:asciiTheme="minorHAnsi" w:eastAsiaTheme="minorEastAsia" w:hAnsiTheme="minorHAnsi" w:cstheme="minorBidi"/>
              <w:noProof/>
              <w:sz w:val="22"/>
              <w:szCs w:val="22"/>
              <w:lang w:val="es-CO" w:eastAsia="es-CO"/>
            </w:rPr>
          </w:pPr>
          <w:hyperlink w:anchor="_Toc152656417" w:history="1">
            <w:r w:rsidR="00B41667" w:rsidRPr="00EB3137">
              <w:rPr>
                <w:rStyle w:val="Hipervnculo"/>
                <w:noProof/>
              </w:rPr>
              <w:t>3</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Requisitos específicos</w:t>
            </w:r>
            <w:r w:rsidR="00B41667">
              <w:rPr>
                <w:noProof/>
                <w:webHidden/>
              </w:rPr>
              <w:tab/>
            </w:r>
            <w:r w:rsidR="00B41667">
              <w:rPr>
                <w:noProof/>
                <w:webHidden/>
              </w:rPr>
              <w:fldChar w:fldCharType="begin"/>
            </w:r>
            <w:r w:rsidR="00B41667">
              <w:rPr>
                <w:noProof/>
                <w:webHidden/>
              </w:rPr>
              <w:instrText xml:space="preserve"> PAGEREF _Toc152656417 \h </w:instrText>
            </w:r>
            <w:r w:rsidR="00B41667">
              <w:rPr>
                <w:noProof/>
                <w:webHidden/>
              </w:rPr>
            </w:r>
            <w:r w:rsidR="00B41667">
              <w:rPr>
                <w:noProof/>
                <w:webHidden/>
              </w:rPr>
              <w:fldChar w:fldCharType="separate"/>
            </w:r>
            <w:r w:rsidR="00B41667">
              <w:rPr>
                <w:noProof/>
                <w:webHidden/>
              </w:rPr>
              <w:t>13</w:t>
            </w:r>
            <w:r w:rsidR="00B41667">
              <w:rPr>
                <w:noProof/>
                <w:webHidden/>
              </w:rPr>
              <w:fldChar w:fldCharType="end"/>
            </w:r>
          </w:hyperlink>
        </w:p>
        <w:p w14:paraId="37C7C4E1" w14:textId="3AED6621"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18" w:history="1">
            <w:r w:rsidR="00B41667" w:rsidRPr="00EB3137">
              <w:rPr>
                <w:rStyle w:val="Hipervnculo"/>
                <w:noProof/>
              </w:rPr>
              <w:t>3.1</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Requisitos comunes de los interfaces</w:t>
            </w:r>
            <w:r w:rsidR="00B41667">
              <w:rPr>
                <w:noProof/>
                <w:webHidden/>
              </w:rPr>
              <w:tab/>
            </w:r>
            <w:r w:rsidR="00B41667">
              <w:rPr>
                <w:noProof/>
                <w:webHidden/>
              </w:rPr>
              <w:fldChar w:fldCharType="begin"/>
            </w:r>
            <w:r w:rsidR="00B41667">
              <w:rPr>
                <w:noProof/>
                <w:webHidden/>
              </w:rPr>
              <w:instrText xml:space="preserve"> PAGEREF _Toc152656418 \h </w:instrText>
            </w:r>
            <w:r w:rsidR="00B41667">
              <w:rPr>
                <w:noProof/>
                <w:webHidden/>
              </w:rPr>
            </w:r>
            <w:r w:rsidR="00B41667">
              <w:rPr>
                <w:noProof/>
                <w:webHidden/>
              </w:rPr>
              <w:fldChar w:fldCharType="separate"/>
            </w:r>
            <w:r w:rsidR="00B41667">
              <w:rPr>
                <w:noProof/>
                <w:webHidden/>
              </w:rPr>
              <w:t>16</w:t>
            </w:r>
            <w:r w:rsidR="00B41667">
              <w:rPr>
                <w:noProof/>
                <w:webHidden/>
              </w:rPr>
              <w:fldChar w:fldCharType="end"/>
            </w:r>
          </w:hyperlink>
        </w:p>
        <w:p w14:paraId="05D8C701" w14:textId="01A27107" w:rsidR="00B41667" w:rsidRDefault="007E54E2">
          <w:pPr>
            <w:pStyle w:val="TDC3"/>
            <w:tabs>
              <w:tab w:val="right" w:leader="dot" w:pos="8494"/>
            </w:tabs>
            <w:rPr>
              <w:rFonts w:asciiTheme="minorHAnsi" w:eastAsiaTheme="minorEastAsia" w:hAnsiTheme="minorHAnsi" w:cstheme="minorBidi"/>
              <w:noProof/>
              <w:sz w:val="22"/>
              <w:szCs w:val="22"/>
              <w:lang w:val="es-CO" w:eastAsia="es-CO"/>
            </w:rPr>
          </w:pPr>
          <w:hyperlink w:anchor="_Toc152656419" w:history="1">
            <w:r w:rsidR="00B41667" w:rsidRPr="00EB3137">
              <w:rPr>
                <w:rStyle w:val="Hipervnculo"/>
                <w:noProof/>
              </w:rPr>
              <w:t>3.1.1 Interfaces de usuario</w:t>
            </w:r>
            <w:r w:rsidR="00B41667">
              <w:rPr>
                <w:noProof/>
                <w:webHidden/>
              </w:rPr>
              <w:tab/>
            </w:r>
            <w:r w:rsidR="00B41667">
              <w:rPr>
                <w:noProof/>
                <w:webHidden/>
              </w:rPr>
              <w:fldChar w:fldCharType="begin"/>
            </w:r>
            <w:r w:rsidR="00B41667">
              <w:rPr>
                <w:noProof/>
                <w:webHidden/>
              </w:rPr>
              <w:instrText xml:space="preserve"> PAGEREF _Toc152656419 \h </w:instrText>
            </w:r>
            <w:r w:rsidR="00B41667">
              <w:rPr>
                <w:noProof/>
                <w:webHidden/>
              </w:rPr>
            </w:r>
            <w:r w:rsidR="00B41667">
              <w:rPr>
                <w:noProof/>
                <w:webHidden/>
              </w:rPr>
              <w:fldChar w:fldCharType="separate"/>
            </w:r>
            <w:r w:rsidR="00B41667">
              <w:rPr>
                <w:noProof/>
                <w:webHidden/>
              </w:rPr>
              <w:t>16</w:t>
            </w:r>
            <w:r w:rsidR="00B41667">
              <w:rPr>
                <w:noProof/>
                <w:webHidden/>
              </w:rPr>
              <w:fldChar w:fldCharType="end"/>
            </w:r>
          </w:hyperlink>
        </w:p>
        <w:p w14:paraId="68572DFA" w14:textId="1A4E2C6B" w:rsidR="00B41667" w:rsidRDefault="007E54E2">
          <w:pPr>
            <w:pStyle w:val="TDC3"/>
            <w:tabs>
              <w:tab w:val="right" w:leader="dot" w:pos="8494"/>
            </w:tabs>
            <w:rPr>
              <w:rFonts w:asciiTheme="minorHAnsi" w:eastAsiaTheme="minorEastAsia" w:hAnsiTheme="minorHAnsi" w:cstheme="minorBidi"/>
              <w:noProof/>
              <w:sz w:val="22"/>
              <w:szCs w:val="22"/>
              <w:lang w:val="es-CO" w:eastAsia="es-CO"/>
            </w:rPr>
          </w:pPr>
          <w:hyperlink w:anchor="_Toc152656420" w:history="1">
            <w:r w:rsidR="00B41667" w:rsidRPr="00EB3137">
              <w:rPr>
                <w:rStyle w:val="Hipervnculo"/>
                <w:noProof/>
              </w:rPr>
              <w:t>3.1.3 Interfaces de software</w:t>
            </w:r>
            <w:r w:rsidR="00B41667">
              <w:rPr>
                <w:noProof/>
                <w:webHidden/>
              </w:rPr>
              <w:tab/>
            </w:r>
            <w:r w:rsidR="00B41667">
              <w:rPr>
                <w:noProof/>
                <w:webHidden/>
              </w:rPr>
              <w:fldChar w:fldCharType="begin"/>
            </w:r>
            <w:r w:rsidR="00B41667">
              <w:rPr>
                <w:noProof/>
                <w:webHidden/>
              </w:rPr>
              <w:instrText xml:space="preserve"> PAGEREF _Toc152656420 \h </w:instrText>
            </w:r>
            <w:r w:rsidR="00B41667">
              <w:rPr>
                <w:noProof/>
                <w:webHidden/>
              </w:rPr>
            </w:r>
            <w:r w:rsidR="00B41667">
              <w:rPr>
                <w:noProof/>
                <w:webHidden/>
              </w:rPr>
              <w:fldChar w:fldCharType="separate"/>
            </w:r>
            <w:r w:rsidR="00B41667">
              <w:rPr>
                <w:noProof/>
                <w:webHidden/>
              </w:rPr>
              <w:t>17</w:t>
            </w:r>
            <w:r w:rsidR="00B41667">
              <w:rPr>
                <w:noProof/>
                <w:webHidden/>
              </w:rPr>
              <w:fldChar w:fldCharType="end"/>
            </w:r>
          </w:hyperlink>
        </w:p>
        <w:p w14:paraId="738BCDFF" w14:textId="767D48DB" w:rsidR="00B41667" w:rsidRDefault="007E54E2">
          <w:pPr>
            <w:pStyle w:val="TDC3"/>
            <w:tabs>
              <w:tab w:val="right" w:leader="dot" w:pos="8494"/>
            </w:tabs>
            <w:rPr>
              <w:rFonts w:asciiTheme="minorHAnsi" w:eastAsiaTheme="minorEastAsia" w:hAnsiTheme="minorHAnsi" w:cstheme="minorBidi"/>
              <w:noProof/>
              <w:sz w:val="22"/>
              <w:szCs w:val="22"/>
              <w:lang w:val="es-CO" w:eastAsia="es-CO"/>
            </w:rPr>
          </w:pPr>
          <w:hyperlink w:anchor="_Toc152656421" w:history="1">
            <w:r w:rsidR="00B41667" w:rsidRPr="00EB3137">
              <w:rPr>
                <w:rStyle w:val="Hipervnculo"/>
                <w:noProof/>
              </w:rPr>
              <w:t>3.1.4 Interfaces de comunicación herramientas                   para realizarlo.</w:t>
            </w:r>
            <w:r w:rsidR="00B41667">
              <w:rPr>
                <w:noProof/>
                <w:webHidden/>
              </w:rPr>
              <w:tab/>
            </w:r>
            <w:r w:rsidR="00B41667">
              <w:rPr>
                <w:noProof/>
                <w:webHidden/>
              </w:rPr>
              <w:fldChar w:fldCharType="begin"/>
            </w:r>
            <w:r w:rsidR="00B41667">
              <w:rPr>
                <w:noProof/>
                <w:webHidden/>
              </w:rPr>
              <w:instrText xml:space="preserve"> PAGEREF _Toc152656421 \h </w:instrText>
            </w:r>
            <w:r w:rsidR="00B41667">
              <w:rPr>
                <w:noProof/>
                <w:webHidden/>
              </w:rPr>
            </w:r>
            <w:r w:rsidR="00B41667">
              <w:rPr>
                <w:noProof/>
                <w:webHidden/>
              </w:rPr>
              <w:fldChar w:fldCharType="separate"/>
            </w:r>
            <w:r w:rsidR="00B41667">
              <w:rPr>
                <w:noProof/>
                <w:webHidden/>
              </w:rPr>
              <w:t>17</w:t>
            </w:r>
            <w:r w:rsidR="00B41667">
              <w:rPr>
                <w:noProof/>
                <w:webHidden/>
              </w:rPr>
              <w:fldChar w:fldCharType="end"/>
            </w:r>
          </w:hyperlink>
        </w:p>
        <w:p w14:paraId="556AAB58" w14:textId="6252A42A"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22" w:history="1">
            <w:r w:rsidR="00B41667" w:rsidRPr="00EB3137">
              <w:rPr>
                <w:rStyle w:val="Hipervnculo"/>
                <w:noProof/>
              </w:rPr>
              <w:t>3.2</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Requisitos funcionales</w:t>
            </w:r>
            <w:r w:rsidR="00B41667">
              <w:rPr>
                <w:noProof/>
                <w:webHidden/>
              </w:rPr>
              <w:tab/>
            </w:r>
            <w:r w:rsidR="00B41667">
              <w:rPr>
                <w:noProof/>
                <w:webHidden/>
              </w:rPr>
              <w:fldChar w:fldCharType="begin"/>
            </w:r>
            <w:r w:rsidR="00B41667">
              <w:rPr>
                <w:noProof/>
                <w:webHidden/>
              </w:rPr>
              <w:instrText xml:space="preserve"> PAGEREF _Toc152656422 \h </w:instrText>
            </w:r>
            <w:r w:rsidR="00B41667">
              <w:rPr>
                <w:noProof/>
                <w:webHidden/>
              </w:rPr>
            </w:r>
            <w:r w:rsidR="00B41667">
              <w:rPr>
                <w:noProof/>
                <w:webHidden/>
              </w:rPr>
              <w:fldChar w:fldCharType="separate"/>
            </w:r>
            <w:r w:rsidR="00B41667">
              <w:rPr>
                <w:noProof/>
                <w:webHidden/>
              </w:rPr>
              <w:t>17</w:t>
            </w:r>
            <w:r w:rsidR="00B41667">
              <w:rPr>
                <w:noProof/>
                <w:webHidden/>
              </w:rPr>
              <w:fldChar w:fldCharType="end"/>
            </w:r>
          </w:hyperlink>
        </w:p>
        <w:p w14:paraId="783C249C" w14:textId="531CBCE8"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23" w:history="1">
            <w:r w:rsidR="00B41667" w:rsidRPr="00EB3137">
              <w:rPr>
                <w:rStyle w:val="Hipervnculo"/>
                <w:noProof/>
              </w:rPr>
              <w:t>3.3</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Requisitos no funcionales</w:t>
            </w:r>
            <w:r w:rsidR="00B41667">
              <w:rPr>
                <w:noProof/>
                <w:webHidden/>
              </w:rPr>
              <w:tab/>
            </w:r>
            <w:r w:rsidR="00B41667">
              <w:rPr>
                <w:noProof/>
                <w:webHidden/>
              </w:rPr>
              <w:fldChar w:fldCharType="begin"/>
            </w:r>
            <w:r w:rsidR="00B41667">
              <w:rPr>
                <w:noProof/>
                <w:webHidden/>
              </w:rPr>
              <w:instrText xml:space="preserve"> PAGEREF _Toc152656423 \h </w:instrText>
            </w:r>
            <w:r w:rsidR="00B41667">
              <w:rPr>
                <w:noProof/>
                <w:webHidden/>
              </w:rPr>
            </w:r>
            <w:r w:rsidR="00B41667">
              <w:rPr>
                <w:noProof/>
                <w:webHidden/>
              </w:rPr>
              <w:fldChar w:fldCharType="separate"/>
            </w:r>
            <w:r w:rsidR="00B41667">
              <w:rPr>
                <w:noProof/>
                <w:webHidden/>
              </w:rPr>
              <w:t>18</w:t>
            </w:r>
            <w:r w:rsidR="00B41667">
              <w:rPr>
                <w:noProof/>
                <w:webHidden/>
              </w:rPr>
              <w:fldChar w:fldCharType="end"/>
            </w:r>
          </w:hyperlink>
        </w:p>
        <w:p w14:paraId="3655661D" w14:textId="699A4CF6" w:rsidR="00B41667" w:rsidRDefault="007E54E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52656424" w:history="1">
            <w:r w:rsidR="00B41667" w:rsidRPr="00EB3137">
              <w:rPr>
                <w:rStyle w:val="Hipervnculo"/>
                <w:noProof/>
              </w:rPr>
              <w:t>3.4</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Seguridad</w:t>
            </w:r>
            <w:r w:rsidR="00B41667">
              <w:rPr>
                <w:noProof/>
                <w:webHidden/>
              </w:rPr>
              <w:tab/>
            </w:r>
            <w:r w:rsidR="00B41667">
              <w:rPr>
                <w:noProof/>
                <w:webHidden/>
              </w:rPr>
              <w:fldChar w:fldCharType="begin"/>
            </w:r>
            <w:r w:rsidR="00B41667">
              <w:rPr>
                <w:noProof/>
                <w:webHidden/>
              </w:rPr>
              <w:instrText xml:space="preserve"> PAGEREF _Toc152656424 \h </w:instrText>
            </w:r>
            <w:r w:rsidR="00B41667">
              <w:rPr>
                <w:noProof/>
                <w:webHidden/>
              </w:rPr>
            </w:r>
            <w:r w:rsidR="00B41667">
              <w:rPr>
                <w:noProof/>
                <w:webHidden/>
              </w:rPr>
              <w:fldChar w:fldCharType="separate"/>
            </w:r>
            <w:r w:rsidR="00B41667">
              <w:rPr>
                <w:noProof/>
                <w:webHidden/>
              </w:rPr>
              <w:t>20</w:t>
            </w:r>
            <w:r w:rsidR="00B41667">
              <w:rPr>
                <w:noProof/>
                <w:webHidden/>
              </w:rPr>
              <w:fldChar w:fldCharType="end"/>
            </w:r>
          </w:hyperlink>
        </w:p>
        <w:p w14:paraId="053B40AE" w14:textId="0D639675" w:rsidR="00B41667" w:rsidRDefault="007E54E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52656425" w:history="1">
            <w:r w:rsidR="00B41667" w:rsidRPr="00EB3137">
              <w:rPr>
                <w:rStyle w:val="Hipervnculo"/>
                <w:noProof/>
              </w:rPr>
              <w:t>3.5</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Fiabilidad</w:t>
            </w:r>
            <w:r w:rsidR="00B41667">
              <w:rPr>
                <w:noProof/>
                <w:webHidden/>
              </w:rPr>
              <w:tab/>
            </w:r>
            <w:r w:rsidR="00B41667">
              <w:rPr>
                <w:noProof/>
                <w:webHidden/>
              </w:rPr>
              <w:fldChar w:fldCharType="begin"/>
            </w:r>
            <w:r w:rsidR="00B41667">
              <w:rPr>
                <w:noProof/>
                <w:webHidden/>
              </w:rPr>
              <w:instrText xml:space="preserve"> PAGEREF _Toc152656425 \h </w:instrText>
            </w:r>
            <w:r w:rsidR="00B41667">
              <w:rPr>
                <w:noProof/>
                <w:webHidden/>
              </w:rPr>
            </w:r>
            <w:r w:rsidR="00B41667">
              <w:rPr>
                <w:noProof/>
                <w:webHidden/>
              </w:rPr>
              <w:fldChar w:fldCharType="separate"/>
            </w:r>
            <w:r w:rsidR="00B41667">
              <w:rPr>
                <w:noProof/>
                <w:webHidden/>
              </w:rPr>
              <w:t>20</w:t>
            </w:r>
            <w:r w:rsidR="00B41667">
              <w:rPr>
                <w:noProof/>
                <w:webHidden/>
              </w:rPr>
              <w:fldChar w:fldCharType="end"/>
            </w:r>
          </w:hyperlink>
        </w:p>
        <w:p w14:paraId="4D2CF407" w14:textId="0DE41DE0" w:rsidR="00B41667" w:rsidRDefault="007E54E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52656426" w:history="1">
            <w:r w:rsidR="00B41667" w:rsidRPr="00EB3137">
              <w:rPr>
                <w:rStyle w:val="Hipervnculo"/>
                <w:noProof/>
              </w:rPr>
              <w:t>3.6</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Disponibilidad</w:t>
            </w:r>
            <w:r w:rsidR="00B41667">
              <w:rPr>
                <w:noProof/>
                <w:webHidden/>
              </w:rPr>
              <w:tab/>
            </w:r>
            <w:r w:rsidR="00B41667">
              <w:rPr>
                <w:noProof/>
                <w:webHidden/>
              </w:rPr>
              <w:fldChar w:fldCharType="begin"/>
            </w:r>
            <w:r w:rsidR="00B41667">
              <w:rPr>
                <w:noProof/>
                <w:webHidden/>
              </w:rPr>
              <w:instrText xml:space="preserve"> PAGEREF _Toc152656426 \h </w:instrText>
            </w:r>
            <w:r w:rsidR="00B41667">
              <w:rPr>
                <w:noProof/>
                <w:webHidden/>
              </w:rPr>
            </w:r>
            <w:r w:rsidR="00B41667">
              <w:rPr>
                <w:noProof/>
                <w:webHidden/>
              </w:rPr>
              <w:fldChar w:fldCharType="separate"/>
            </w:r>
            <w:r w:rsidR="00B41667">
              <w:rPr>
                <w:noProof/>
                <w:webHidden/>
              </w:rPr>
              <w:t>20</w:t>
            </w:r>
            <w:r w:rsidR="00B41667">
              <w:rPr>
                <w:noProof/>
                <w:webHidden/>
              </w:rPr>
              <w:fldChar w:fldCharType="end"/>
            </w:r>
          </w:hyperlink>
        </w:p>
        <w:p w14:paraId="509A9FD0" w14:textId="6ACA8296" w:rsidR="00B41667" w:rsidRDefault="007E54E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52656427" w:history="1">
            <w:r w:rsidR="00B41667" w:rsidRPr="00EB3137">
              <w:rPr>
                <w:rStyle w:val="Hipervnculo"/>
                <w:noProof/>
              </w:rPr>
              <w:t>3.7</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Mantenibilidad</w:t>
            </w:r>
            <w:r w:rsidR="00B41667">
              <w:rPr>
                <w:noProof/>
                <w:webHidden/>
              </w:rPr>
              <w:tab/>
            </w:r>
            <w:r w:rsidR="00B41667">
              <w:rPr>
                <w:noProof/>
                <w:webHidden/>
              </w:rPr>
              <w:fldChar w:fldCharType="begin"/>
            </w:r>
            <w:r w:rsidR="00B41667">
              <w:rPr>
                <w:noProof/>
                <w:webHidden/>
              </w:rPr>
              <w:instrText xml:space="preserve"> PAGEREF _Toc152656427 \h </w:instrText>
            </w:r>
            <w:r w:rsidR="00B41667">
              <w:rPr>
                <w:noProof/>
                <w:webHidden/>
              </w:rPr>
            </w:r>
            <w:r w:rsidR="00B41667">
              <w:rPr>
                <w:noProof/>
                <w:webHidden/>
              </w:rPr>
              <w:fldChar w:fldCharType="separate"/>
            </w:r>
            <w:r w:rsidR="00B41667">
              <w:rPr>
                <w:noProof/>
                <w:webHidden/>
              </w:rPr>
              <w:t>20</w:t>
            </w:r>
            <w:r w:rsidR="00B41667">
              <w:rPr>
                <w:noProof/>
                <w:webHidden/>
              </w:rPr>
              <w:fldChar w:fldCharType="end"/>
            </w:r>
          </w:hyperlink>
        </w:p>
        <w:p w14:paraId="56F1BE49" w14:textId="4C8D1B7D" w:rsidR="00B41667" w:rsidRDefault="007E54E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52656428" w:history="1">
            <w:r w:rsidR="00B41667" w:rsidRPr="00EB3137">
              <w:rPr>
                <w:rStyle w:val="Hipervnculo"/>
                <w:noProof/>
              </w:rPr>
              <w:t>3.8</w:t>
            </w:r>
            <w:r w:rsidR="00B41667">
              <w:rPr>
                <w:rFonts w:asciiTheme="minorHAnsi" w:eastAsiaTheme="minorEastAsia" w:hAnsiTheme="minorHAnsi" w:cstheme="minorBidi"/>
                <w:b w:val="0"/>
                <w:bCs w:val="0"/>
                <w:noProof/>
                <w:sz w:val="22"/>
                <w:szCs w:val="22"/>
                <w:lang w:val="es-CO" w:eastAsia="es-CO"/>
              </w:rPr>
              <w:tab/>
            </w:r>
            <w:r w:rsidR="00B41667" w:rsidRPr="00EB3137">
              <w:rPr>
                <w:rStyle w:val="Hipervnculo"/>
                <w:noProof/>
              </w:rPr>
              <w:t>Otros requisitos</w:t>
            </w:r>
            <w:r w:rsidR="00B41667">
              <w:rPr>
                <w:noProof/>
                <w:webHidden/>
              </w:rPr>
              <w:tab/>
            </w:r>
            <w:r w:rsidR="00B41667">
              <w:rPr>
                <w:noProof/>
                <w:webHidden/>
              </w:rPr>
              <w:fldChar w:fldCharType="begin"/>
            </w:r>
            <w:r w:rsidR="00B41667">
              <w:rPr>
                <w:noProof/>
                <w:webHidden/>
              </w:rPr>
              <w:instrText xml:space="preserve"> PAGEREF _Toc152656428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131DDA8D" w14:textId="05DBCA0B" w:rsidR="00B41667" w:rsidRDefault="007E54E2" w:rsidP="00C175E9">
          <w:pPr>
            <w:pStyle w:val="TDC1"/>
            <w:rPr>
              <w:rFonts w:asciiTheme="minorHAnsi" w:eastAsiaTheme="minorEastAsia" w:hAnsiTheme="minorHAnsi" w:cstheme="minorBidi"/>
              <w:noProof/>
              <w:sz w:val="22"/>
              <w:szCs w:val="22"/>
              <w:lang w:val="es-CO" w:eastAsia="es-CO"/>
            </w:rPr>
          </w:pPr>
          <w:hyperlink w:anchor="_Toc152656429" w:history="1">
            <w:r w:rsidR="00B41667" w:rsidRPr="00EB3137">
              <w:rPr>
                <w:rStyle w:val="Hipervnculo"/>
                <w:rFonts w:eastAsia="Noto Sans Symbols"/>
                <w:noProof/>
              </w:rPr>
              <w:t>●</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Constitución Política de Colombia</w:t>
            </w:r>
            <w:r w:rsidR="00B41667">
              <w:rPr>
                <w:noProof/>
                <w:webHidden/>
              </w:rPr>
              <w:tab/>
            </w:r>
            <w:r w:rsidR="00B41667">
              <w:rPr>
                <w:noProof/>
                <w:webHidden/>
              </w:rPr>
              <w:fldChar w:fldCharType="begin"/>
            </w:r>
            <w:r w:rsidR="00B41667">
              <w:rPr>
                <w:noProof/>
                <w:webHidden/>
              </w:rPr>
              <w:instrText xml:space="preserve"> PAGEREF _Toc152656429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7B561981" w14:textId="7A3D3B59" w:rsidR="00B41667" w:rsidRDefault="007E54E2" w:rsidP="00C175E9">
          <w:pPr>
            <w:pStyle w:val="TDC1"/>
            <w:rPr>
              <w:rFonts w:asciiTheme="minorHAnsi" w:eastAsiaTheme="minorEastAsia" w:hAnsiTheme="minorHAnsi" w:cstheme="minorBidi"/>
              <w:noProof/>
              <w:sz w:val="22"/>
              <w:szCs w:val="22"/>
              <w:lang w:val="es-CO" w:eastAsia="es-CO"/>
            </w:rPr>
          </w:pPr>
          <w:hyperlink w:anchor="_Toc152656430" w:history="1">
            <w:r w:rsidR="00B41667" w:rsidRPr="00EB3137">
              <w:rPr>
                <w:rStyle w:val="Hipervnculo"/>
                <w:rFonts w:eastAsia="Noto Sans Symbols"/>
                <w:noProof/>
              </w:rPr>
              <w:t>●</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Ley Habeas Data (Sensibilización de información) - Ley 1581 de 2012</w:t>
            </w:r>
            <w:r w:rsidR="00B41667">
              <w:rPr>
                <w:noProof/>
                <w:webHidden/>
              </w:rPr>
              <w:tab/>
            </w:r>
            <w:r w:rsidR="00B41667">
              <w:rPr>
                <w:noProof/>
                <w:webHidden/>
              </w:rPr>
              <w:fldChar w:fldCharType="begin"/>
            </w:r>
            <w:r w:rsidR="00B41667">
              <w:rPr>
                <w:noProof/>
                <w:webHidden/>
              </w:rPr>
              <w:instrText xml:space="preserve"> PAGEREF _Toc152656430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311D523D" w14:textId="5BED3AC5" w:rsidR="00B41667" w:rsidRDefault="007E54E2" w:rsidP="00C175E9">
          <w:pPr>
            <w:pStyle w:val="TDC1"/>
            <w:rPr>
              <w:rFonts w:asciiTheme="minorHAnsi" w:eastAsiaTheme="minorEastAsia" w:hAnsiTheme="minorHAnsi" w:cstheme="minorBidi"/>
              <w:noProof/>
              <w:sz w:val="22"/>
              <w:szCs w:val="22"/>
              <w:lang w:val="es-CO" w:eastAsia="es-CO"/>
            </w:rPr>
          </w:pPr>
          <w:hyperlink w:anchor="_Toc152656431" w:history="1">
            <w:r w:rsidR="00B41667" w:rsidRPr="00EB3137">
              <w:rPr>
                <w:rStyle w:val="Hipervnculo"/>
                <w:rFonts w:eastAsia="Noto Sans Symbols"/>
                <w:noProof/>
              </w:rPr>
              <w:t>●</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Ley para el desarrollo de Aplicaciones Móviles del Ministerio de las TICS</w:t>
            </w:r>
            <w:r w:rsidR="00B41667">
              <w:rPr>
                <w:noProof/>
                <w:webHidden/>
              </w:rPr>
              <w:tab/>
            </w:r>
            <w:r w:rsidR="00B41667">
              <w:rPr>
                <w:noProof/>
                <w:webHidden/>
              </w:rPr>
              <w:fldChar w:fldCharType="begin"/>
            </w:r>
            <w:r w:rsidR="00B41667">
              <w:rPr>
                <w:noProof/>
                <w:webHidden/>
              </w:rPr>
              <w:instrText xml:space="preserve"> PAGEREF _Toc152656431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4CE8C90C" w14:textId="4CA0A869" w:rsidR="00B41667" w:rsidRDefault="007E54E2" w:rsidP="00C175E9">
          <w:pPr>
            <w:pStyle w:val="TDC1"/>
            <w:rPr>
              <w:rFonts w:asciiTheme="minorHAnsi" w:eastAsiaTheme="minorEastAsia" w:hAnsiTheme="minorHAnsi" w:cstheme="minorBidi"/>
              <w:noProof/>
              <w:sz w:val="22"/>
              <w:szCs w:val="22"/>
              <w:lang w:val="es-CO" w:eastAsia="es-CO"/>
            </w:rPr>
          </w:pPr>
          <w:hyperlink w:anchor="_Toc152656432" w:history="1">
            <w:r w:rsidR="00B41667" w:rsidRPr="00EB3137">
              <w:rPr>
                <w:rStyle w:val="Hipervnculo"/>
                <w:rFonts w:eastAsia="Noto Sans Symbols"/>
                <w:noProof/>
              </w:rPr>
              <w:t>●</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Ley de Comercio Electrónico. Ley 527 de 1999</w:t>
            </w:r>
            <w:r w:rsidR="00B41667">
              <w:rPr>
                <w:noProof/>
                <w:webHidden/>
              </w:rPr>
              <w:tab/>
            </w:r>
            <w:r w:rsidR="00B41667">
              <w:rPr>
                <w:noProof/>
                <w:webHidden/>
              </w:rPr>
              <w:fldChar w:fldCharType="begin"/>
            </w:r>
            <w:r w:rsidR="00B41667">
              <w:rPr>
                <w:noProof/>
                <w:webHidden/>
              </w:rPr>
              <w:instrText xml:space="preserve"> PAGEREF _Toc152656432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1975B7DD" w14:textId="37C103AC" w:rsidR="00B41667" w:rsidRDefault="007E54E2" w:rsidP="00C175E9">
          <w:pPr>
            <w:pStyle w:val="TDC1"/>
            <w:rPr>
              <w:rFonts w:asciiTheme="minorHAnsi" w:eastAsiaTheme="minorEastAsia" w:hAnsiTheme="minorHAnsi" w:cstheme="minorBidi"/>
              <w:noProof/>
              <w:sz w:val="22"/>
              <w:szCs w:val="22"/>
              <w:lang w:val="es-CO" w:eastAsia="es-CO"/>
            </w:rPr>
          </w:pPr>
          <w:hyperlink w:anchor="_Toc152656433" w:history="1">
            <w:r w:rsidR="00B41667" w:rsidRPr="00EB3137">
              <w:rPr>
                <w:rStyle w:val="Hipervnculo"/>
                <w:noProof/>
              </w:rPr>
              <w:t>4</w:t>
            </w:r>
            <w:r w:rsidR="00B41667">
              <w:rPr>
                <w:rFonts w:asciiTheme="minorHAnsi" w:eastAsiaTheme="minorEastAsia" w:hAnsiTheme="minorHAnsi" w:cstheme="minorBidi"/>
                <w:noProof/>
                <w:sz w:val="22"/>
                <w:szCs w:val="22"/>
                <w:lang w:val="es-CO" w:eastAsia="es-CO"/>
              </w:rPr>
              <w:tab/>
            </w:r>
            <w:r w:rsidR="00B41667" w:rsidRPr="00EB3137">
              <w:rPr>
                <w:rStyle w:val="Hipervnculo"/>
                <w:noProof/>
              </w:rPr>
              <w:t>Apéndices</w:t>
            </w:r>
            <w:r w:rsidR="00B41667">
              <w:rPr>
                <w:noProof/>
                <w:webHidden/>
              </w:rPr>
              <w:tab/>
            </w:r>
            <w:r w:rsidR="00B41667">
              <w:rPr>
                <w:noProof/>
                <w:webHidden/>
              </w:rPr>
              <w:fldChar w:fldCharType="begin"/>
            </w:r>
            <w:r w:rsidR="00B41667">
              <w:rPr>
                <w:noProof/>
                <w:webHidden/>
              </w:rPr>
              <w:instrText xml:space="preserve"> PAGEREF _Toc152656433 \h </w:instrText>
            </w:r>
            <w:r w:rsidR="00B41667">
              <w:rPr>
                <w:noProof/>
                <w:webHidden/>
              </w:rPr>
            </w:r>
            <w:r w:rsidR="00B41667">
              <w:rPr>
                <w:noProof/>
                <w:webHidden/>
              </w:rPr>
              <w:fldChar w:fldCharType="separate"/>
            </w:r>
            <w:r w:rsidR="00B41667">
              <w:rPr>
                <w:noProof/>
                <w:webHidden/>
              </w:rPr>
              <w:t>21</w:t>
            </w:r>
            <w:r w:rsidR="00B41667">
              <w:rPr>
                <w:noProof/>
                <w:webHidden/>
              </w:rPr>
              <w:fldChar w:fldCharType="end"/>
            </w:r>
          </w:hyperlink>
        </w:p>
        <w:p w14:paraId="7F2B2AB6" w14:textId="541B5F58" w:rsidR="00BF46B7" w:rsidRDefault="00BF46B7">
          <w:r>
            <w:rPr>
              <w:b/>
              <w:bCs/>
            </w:rPr>
            <w:fldChar w:fldCharType="end"/>
          </w:r>
        </w:p>
      </w:sdtContent>
    </w:sdt>
    <w:p w14:paraId="0000009F" w14:textId="77777777" w:rsidR="00C84E69" w:rsidRDefault="001A36A1">
      <w:pPr>
        <w:pStyle w:val="Normal0"/>
      </w:pPr>
      <w:r>
        <w:br w:type="page"/>
      </w:r>
    </w:p>
    <w:p w14:paraId="000000A0" w14:textId="77777777" w:rsidR="00C84E69" w:rsidRDefault="001A36A1">
      <w:pPr>
        <w:pStyle w:val="Ttulo1"/>
        <w:numPr>
          <w:ilvl w:val="0"/>
          <w:numId w:val="14"/>
        </w:numPr>
      </w:pPr>
      <w:bookmarkStart w:id="0" w:name="_Toc152656404"/>
      <w:r>
        <w:lastRenderedPageBreak/>
        <w:t>Introducción</w:t>
      </w:r>
      <w:bookmarkEnd w:id="0"/>
    </w:p>
    <w:p w14:paraId="000000A1" w14:textId="77777777" w:rsidR="00C84E69" w:rsidRDefault="00C84E69">
      <w:pPr>
        <w:pStyle w:val="Normal0"/>
        <w:pBdr>
          <w:top w:val="nil"/>
          <w:left w:val="nil"/>
          <w:bottom w:val="nil"/>
          <w:right w:val="nil"/>
          <w:between w:val="nil"/>
        </w:pBdr>
        <w:ind w:left="300"/>
        <w:rPr>
          <w:color w:val="000000"/>
        </w:rPr>
      </w:pPr>
    </w:p>
    <w:p w14:paraId="000000A2" w14:textId="77777777" w:rsidR="00C84E69" w:rsidRDefault="00C84E69">
      <w:pPr>
        <w:pStyle w:val="Normal0"/>
        <w:pBdr>
          <w:top w:val="nil"/>
          <w:left w:val="nil"/>
          <w:bottom w:val="nil"/>
          <w:right w:val="nil"/>
          <w:between w:val="nil"/>
        </w:pBdr>
        <w:rPr>
          <w:i/>
          <w:color w:val="0000FF"/>
        </w:rPr>
      </w:pPr>
    </w:p>
    <w:p w14:paraId="000000A3" w14:textId="77777777" w:rsidR="00C84E69" w:rsidRDefault="001A36A1">
      <w:pPr>
        <w:pStyle w:val="Normal0"/>
        <w:pBdr>
          <w:top w:val="nil"/>
          <w:left w:val="nil"/>
          <w:bottom w:val="nil"/>
          <w:right w:val="nil"/>
          <w:between w:val="nil"/>
        </w:pBdr>
        <w:ind w:left="300"/>
        <w:jc w:val="both"/>
        <w:rPr>
          <w:i/>
        </w:rPr>
      </w:pPr>
      <w:r>
        <w:t>TECH ELECTRONICS es una aplicación enfocada a la organización de inventario de ventas, a generar facturas y llevar cuentas digitales de los productos a ofrecer de la empresa en cuestión, cuya finalidad es facilitar los trámites internos de la compañía reduciendo los tiempos actuales de cada pedido y facturación también de esta manera generando más ganancias debido a la optimización de tiempos y economía que se puede generar gracias a este aplicativo web.</w:t>
      </w:r>
    </w:p>
    <w:p w14:paraId="000000A4" w14:textId="77777777" w:rsidR="00C84E69" w:rsidRDefault="00C84E69">
      <w:pPr>
        <w:pStyle w:val="Normal0"/>
        <w:pBdr>
          <w:top w:val="nil"/>
          <w:left w:val="nil"/>
          <w:bottom w:val="nil"/>
          <w:right w:val="nil"/>
          <w:between w:val="nil"/>
        </w:pBdr>
        <w:ind w:left="300"/>
        <w:rPr>
          <w:i/>
        </w:rPr>
      </w:pPr>
    </w:p>
    <w:p w14:paraId="000000A5" w14:textId="77777777" w:rsidR="00C84E69" w:rsidRDefault="00C84E69">
      <w:pPr>
        <w:pStyle w:val="Normal0"/>
        <w:pBdr>
          <w:top w:val="nil"/>
          <w:left w:val="nil"/>
          <w:bottom w:val="nil"/>
          <w:right w:val="nil"/>
          <w:between w:val="nil"/>
        </w:pBdr>
        <w:ind w:left="300"/>
        <w:rPr>
          <w:i/>
        </w:rPr>
      </w:pPr>
    </w:p>
    <w:p w14:paraId="000000A6" w14:textId="77777777" w:rsidR="00C84E69" w:rsidRDefault="00C84E69">
      <w:pPr>
        <w:pStyle w:val="Normal0"/>
        <w:pBdr>
          <w:top w:val="nil"/>
          <w:left w:val="nil"/>
          <w:bottom w:val="nil"/>
          <w:right w:val="nil"/>
          <w:between w:val="nil"/>
        </w:pBdr>
        <w:ind w:left="300"/>
        <w:rPr>
          <w:i/>
        </w:rPr>
      </w:pPr>
    </w:p>
    <w:p w14:paraId="000000A7" w14:textId="77777777" w:rsidR="00C84E69" w:rsidRDefault="00C84E69">
      <w:pPr>
        <w:pStyle w:val="Normal0"/>
        <w:pBdr>
          <w:top w:val="nil"/>
          <w:left w:val="nil"/>
          <w:bottom w:val="nil"/>
          <w:right w:val="nil"/>
          <w:between w:val="nil"/>
        </w:pBdr>
        <w:ind w:left="300"/>
        <w:rPr>
          <w:i/>
          <w:color w:val="0000FF"/>
        </w:rPr>
      </w:pPr>
    </w:p>
    <w:p w14:paraId="000000A8" w14:textId="77777777" w:rsidR="00C84E69" w:rsidRDefault="001A36A1">
      <w:pPr>
        <w:pStyle w:val="Ttulo2"/>
        <w:numPr>
          <w:ilvl w:val="1"/>
          <w:numId w:val="14"/>
        </w:numPr>
      </w:pPr>
      <w:bookmarkStart w:id="1" w:name="_Toc152656405"/>
      <w:r>
        <w:t>Propósito</w:t>
      </w:r>
      <w:bookmarkEnd w:id="1"/>
    </w:p>
    <w:p w14:paraId="000000A9" w14:textId="77777777" w:rsidR="00C84E69" w:rsidRDefault="00C84E69">
      <w:pPr>
        <w:pStyle w:val="Normal0"/>
        <w:pBdr>
          <w:top w:val="nil"/>
          <w:left w:val="nil"/>
          <w:bottom w:val="nil"/>
          <w:right w:val="nil"/>
          <w:between w:val="nil"/>
        </w:pBdr>
        <w:ind w:left="600"/>
        <w:rPr>
          <w:color w:val="000000"/>
        </w:rPr>
      </w:pPr>
    </w:p>
    <w:p w14:paraId="000000AA" w14:textId="77777777" w:rsidR="00C84E69" w:rsidRDefault="001A36A1">
      <w:pPr>
        <w:pStyle w:val="Normal0"/>
        <w:pBdr>
          <w:top w:val="nil"/>
          <w:left w:val="nil"/>
          <w:bottom w:val="nil"/>
          <w:right w:val="nil"/>
          <w:between w:val="nil"/>
        </w:pBdr>
        <w:ind w:left="600"/>
        <w:rPr>
          <w:color w:val="000000"/>
        </w:rPr>
      </w:pPr>
      <w:r>
        <w:t xml:space="preserve">Este documento tiene como finalidad llevar el proceso de la aplicación para verificación de las opciones que esta pueda brindar, también la notación de las mejoras que se pueden realizar según los plazos o metas conseguidas, también mediante la auditoria, lo que conlleva a mejorar las versiones que se presentara en nuestra aplicación y la documentación que nos permita corregir errores o falta de funciones.  </w:t>
      </w:r>
    </w:p>
    <w:p w14:paraId="000000AB" w14:textId="77777777" w:rsidR="00C84E69" w:rsidRDefault="001A36A1">
      <w:pPr>
        <w:pStyle w:val="Normal0"/>
        <w:pBdr>
          <w:top w:val="nil"/>
          <w:left w:val="nil"/>
          <w:bottom w:val="nil"/>
          <w:right w:val="nil"/>
          <w:between w:val="nil"/>
        </w:pBdr>
        <w:jc w:val="both"/>
        <w:rPr>
          <w:rFonts w:ascii="Arial Nova" w:eastAsia="Arial Nova" w:hAnsi="Arial Nova" w:cs="Arial Nova"/>
          <w:i/>
          <w:color w:val="000000"/>
        </w:rPr>
      </w:pPr>
      <w:r>
        <w:rPr>
          <w:i/>
          <w:color w:val="0000FF"/>
        </w:rPr>
        <w:t xml:space="preserve">  </w:t>
      </w:r>
      <w:r>
        <w:rPr>
          <w:i/>
        </w:rPr>
        <w:t xml:space="preserve">                    </w:t>
      </w:r>
    </w:p>
    <w:p w14:paraId="000000AC" w14:textId="77777777" w:rsidR="00C84E69" w:rsidRDefault="00C84E69">
      <w:pPr>
        <w:pStyle w:val="Normal0"/>
        <w:pBdr>
          <w:top w:val="nil"/>
          <w:left w:val="nil"/>
          <w:bottom w:val="nil"/>
          <w:right w:val="nil"/>
          <w:between w:val="nil"/>
        </w:pBdr>
        <w:ind w:left="708"/>
        <w:rPr>
          <w:i/>
          <w:color w:val="0000FF"/>
        </w:rPr>
      </w:pPr>
    </w:p>
    <w:p w14:paraId="000000AD" w14:textId="77777777" w:rsidR="00C84E69" w:rsidRDefault="00C84E69">
      <w:pPr>
        <w:pStyle w:val="Normal0"/>
        <w:pBdr>
          <w:top w:val="nil"/>
          <w:left w:val="nil"/>
          <w:bottom w:val="nil"/>
          <w:right w:val="nil"/>
          <w:between w:val="nil"/>
        </w:pBdr>
        <w:ind w:left="708"/>
        <w:rPr>
          <w:i/>
          <w:color w:val="0000FF"/>
        </w:rPr>
      </w:pPr>
    </w:p>
    <w:p w14:paraId="000000AE" w14:textId="77777777" w:rsidR="00C84E69" w:rsidRDefault="001A36A1">
      <w:pPr>
        <w:pStyle w:val="Ttulo2"/>
        <w:numPr>
          <w:ilvl w:val="0"/>
          <w:numId w:val="11"/>
        </w:numPr>
      </w:pPr>
      <w:bookmarkStart w:id="2" w:name="_Toc152656406"/>
      <w:r>
        <w:t>2 Alcance</w:t>
      </w:r>
      <w:bookmarkEnd w:id="2"/>
    </w:p>
    <w:p w14:paraId="000000AF" w14:textId="77777777" w:rsidR="00C84E69" w:rsidRDefault="00C84E69">
      <w:pPr>
        <w:pStyle w:val="Normal0"/>
        <w:pBdr>
          <w:top w:val="nil"/>
          <w:left w:val="nil"/>
          <w:bottom w:val="nil"/>
          <w:right w:val="nil"/>
          <w:between w:val="nil"/>
        </w:pBdr>
        <w:ind w:left="600"/>
        <w:rPr>
          <w:color w:val="000000"/>
          <w:szCs w:val="20"/>
        </w:rPr>
      </w:pPr>
    </w:p>
    <w:p w14:paraId="5F0235BA"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t>Gestionar Usuarios Clientes:</w:t>
      </w:r>
    </w:p>
    <w:p w14:paraId="72D41A2D" w14:textId="77777777" w:rsidR="00307813" w:rsidRPr="00307813" w:rsidRDefault="00307813" w:rsidP="00307813">
      <w:pPr>
        <w:pStyle w:val="Normal0"/>
        <w:pBdr>
          <w:top w:val="nil"/>
          <w:left w:val="nil"/>
          <w:bottom w:val="nil"/>
          <w:right w:val="nil"/>
          <w:between w:val="nil"/>
        </w:pBdr>
        <w:ind w:left="600"/>
        <w:rPr>
          <w:color w:val="000000"/>
          <w:szCs w:val="20"/>
        </w:rPr>
      </w:pPr>
    </w:p>
    <w:p w14:paraId="4DFD28FB"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Registrar nuevos clientes en la plataforma, capturando información clave como nombre, dirección y detalles de contacto.</w:t>
      </w:r>
    </w:p>
    <w:p w14:paraId="041A101C"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Desarrollar funciones para que los usuarios gestionen sus cuentas, actualicen información personal y revisen su historial de compras.</w:t>
      </w:r>
    </w:p>
    <w:p w14:paraId="76E8BD5D"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Facilitar la comunicación mediante opciones que permitan a los clientes recibir actualizaciones sobre productos, promociones y novedades.</w:t>
      </w:r>
    </w:p>
    <w:p w14:paraId="59B585A8"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t>Gestionar Módulo de Productos:</w:t>
      </w:r>
    </w:p>
    <w:p w14:paraId="23D55506" w14:textId="77777777" w:rsidR="00307813" w:rsidRPr="00307813" w:rsidRDefault="00307813" w:rsidP="00307813">
      <w:pPr>
        <w:pStyle w:val="Normal0"/>
        <w:pBdr>
          <w:top w:val="nil"/>
          <w:left w:val="nil"/>
          <w:bottom w:val="nil"/>
          <w:right w:val="nil"/>
          <w:between w:val="nil"/>
        </w:pBdr>
        <w:ind w:left="600"/>
        <w:rPr>
          <w:color w:val="000000"/>
          <w:szCs w:val="20"/>
        </w:rPr>
      </w:pPr>
    </w:p>
    <w:p w14:paraId="4A2B9C99"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Implementar un catálogo digital de productos de FAPROLTEX, mostrando información relevante como nombre, descripción, precio y disponibilidad.</w:t>
      </w:r>
    </w:p>
    <w:p w14:paraId="0623761F"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Incorporar funciones de búsqueda y filtrado para facilitar a los usuarios encontrar rápidamente productos de interés.</w:t>
      </w:r>
    </w:p>
    <w:p w14:paraId="19774341" w14:textId="2FD73A63" w:rsid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Mejorar la presentación visual mediante la inclusión de imágenes de alta calidad para cada producto.</w:t>
      </w:r>
    </w:p>
    <w:p w14:paraId="6EE7A75A" w14:textId="77777777" w:rsidR="00307813" w:rsidRPr="00307813" w:rsidRDefault="00307813" w:rsidP="00307813">
      <w:pPr>
        <w:pStyle w:val="Normal0"/>
        <w:pBdr>
          <w:top w:val="nil"/>
          <w:left w:val="nil"/>
          <w:bottom w:val="nil"/>
          <w:right w:val="nil"/>
          <w:between w:val="nil"/>
        </w:pBdr>
        <w:ind w:left="600"/>
        <w:rPr>
          <w:color w:val="000000"/>
          <w:szCs w:val="20"/>
        </w:rPr>
      </w:pPr>
    </w:p>
    <w:p w14:paraId="0F5BCCBD"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t>Gestionar Módulo de Inventario:</w:t>
      </w:r>
    </w:p>
    <w:p w14:paraId="4FCA2402" w14:textId="77777777" w:rsidR="00307813" w:rsidRPr="00307813" w:rsidRDefault="00307813" w:rsidP="00307813">
      <w:pPr>
        <w:pStyle w:val="Normal0"/>
        <w:pBdr>
          <w:top w:val="nil"/>
          <w:left w:val="nil"/>
          <w:bottom w:val="nil"/>
          <w:right w:val="nil"/>
          <w:between w:val="nil"/>
        </w:pBdr>
        <w:ind w:left="600"/>
        <w:rPr>
          <w:color w:val="000000"/>
          <w:szCs w:val="20"/>
        </w:rPr>
      </w:pPr>
    </w:p>
    <w:p w14:paraId="18D44728"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Supervisar y gestionar en tiempo real los niveles de existencias de productos, asegurando un control eficiente del inventario.</w:t>
      </w:r>
    </w:p>
    <w:p w14:paraId="22BA889F"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Configurar alertas automáticas para notificar sobre posibles escaseces o excedentes, permitiendo una toma de decisiones proactiva.</w:t>
      </w:r>
    </w:p>
    <w:p w14:paraId="6918135A" w14:textId="17227377" w:rsid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Integrar el módulo de inventario con otras áreas, especialmente el módulo de ventas, para mantener actualizadas las existencias después de cada transacción.</w:t>
      </w:r>
    </w:p>
    <w:p w14:paraId="1FB46C42" w14:textId="77777777" w:rsidR="00307813" w:rsidRPr="00307813" w:rsidRDefault="00307813" w:rsidP="00307813">
      <w:pPr>
        <w:pStyle w:val="Normal0"/>
        <w:pBdr>
          <w:top w:val="nil"/>
          <w:left w:val="nil"/>
          <w:bottom w:val="nil"/>
          <w:right w:val="nil"/>
          <w:between w:val="nil"/>
        </w:pBdr>
        <w:ind w:left="600"/>
        <w:rPr>
          <w:color w:val="000000"/>
          <w:szCs w:val="20"/>
        </w:rPr>
      </w:pPr>
    </w:p>
    <w:p w14:paraId="5BAB4A7F"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lastRenderedPageBreak/>
        <w:t>Gestionar Módulo de Ventas:</w:t>
      </w:r>
    </w:p>
    <w:p w14:paraId="5555CC11" w14:textId="77777777" w:rsidR="00307813" w:rsidRPr="00307813" w:rsidRDefault="00307813" w:rsidP="00307813">
      <w:pPr>
        <w:pStyle w:val="Normal0"/>
        <w:pBdr>
          <w:top w:val="nil"/>
          <w:left w:val="nil"/>
          <w:bottom w:val="nil"/>
          <w:right w:val="nil"/>
          <w:between w:val="nil"/>
        </w:pBdr>
        <w:ind w:left="600"/>
        <w:rPr>
          <w:color w:val="000000"/>
          <w:szCs w:val="20"/>
        </w:rPr>
      </w:pPr>
    </w:p>
    <w:p w14:paraId="57829186"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Facilitar a los clientes la realización de pedidos mediante un proceso de compra fluido e intuitivo.</w:t>
      </w:r>
    </w:p>
    <w:p w14:paraId="4715AA5B"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Implementar funciones como agregar productos al carrito, procesar pagos de manera segura y generar confirmaciones de pedidos.</w:t>
      </w:r>
    </w:p>
    <w:p w14:paraId="25353562" w14:textId="0CF1891B" w:rsid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Registrar y mantener un historial de compras de los clientes para personalizar la experiencia y agilizar futuras transacciones.</w:t>
      </w:r>
    </w:p>
    <w:p w14:paraId="2925942C" w14:textId="77777777" w:rsidR="00307813" w:rsidRPr="00307813" w:rsidRDefault="00307813" w:rsidP="00307813">
      <w:pPr>
        <w:pStyle w:val="Normal0"/>
        <w:pBdr>
          <w:top w:val="nil"/>
          <w:left w:val="nil"/>
          <w:bottom w:val="nil"/>
          <w:right w:val="nil"/>
          <w:between w:val="nil"/>
        </w:pBdr>
        <w:ind w:left="600"/>
        <w:rPr>
          <w:color w:val="000000"/>
          <w:szCs w:val="20"/>
        </w:rPr>
      </w:pPr>
    </w:p>
    <w:p w14:paraId="054DBFA8" w14:textId="77777777" w:rsidR="00307813" w:rsidRPr="00307813" w:rsidRDefault="00307813" w:rsidP="00307813">
      <w:pPr>
        <w:pStyle w:val="Normal0"/>
        <w:pBdr>
          <w:top w:val="nil"/>
          <w:left w:val="nil"/>
          <w:bottom w:val="nil"/>
          <w:right w:val="nil"/>
          <w:between w:val="nil"/>
        </w:pBdr>
        <w:ind w:left="600"/>
        <w:rPr>
          <w:b/>
          <w:color w:val="000000"/>
          <w:szCs w:val="20"/>
        </w:rPr>
      </w:pPr>
      <w:r w:rsidRPr="00307813">
        <w:rPr>
          <w:b/>
          <w:color w:val="000000"/>
          <w:szCs w:val="20"/>
        </w:rPr>
        <w:t>Gestionar Módulo de Facturación:</w:t>
      </w:r>
    </w:p>
    <w:p w14:paraId="12BE3559" w14:textId="77777777" w:rsidR="00307813" w:rsidRPr="00307813" w:rsidRDefault="00307813" w:rsidP="00307813">
      <w:pPr>
        <w:pStyle w:val="Normal0"/>
        <w:pBdr>
          <w:top w:val="nil"/>
          <w:left w:val="nil"/>
          <w:bottom w:val="nil"/>
          <w:right w:val="nil"/>
          <w:between w:val="nil"/>
        </w:pBdr>
        <w:ind w:left="600"/>
        <w:rPr>
          <w:color w:val="000000"/>
          <w:szCs w:val="20"/>
        </w:rPr>
      </w:pPr>
    </w:p>
    <w:p w14:paraId="26115C58"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Automatizar la generación de facturas detalladas al confirmar cada venta, incluyendo información clave del pedido, precios, impuestos y opciones de pago.</w:t>
      </w:r>
    </w:p>
    <w:p w14:paraId="03105A9D"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Establecer un sistema de envío de facturas por correo electrónico al cliente y posibilidad de descargar desde la plataforma.</w:t>
      </w:r>
    </w:p>
    <w:p w14:paraId="2570E6D1"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Garantizar la coherencia entre el módulo de facturación y el de ventas para evitar discrepancias en la documentación.</w:t>
      </w:r>
    </w:p>
    <w:p w14:paraId="7753B917" w14:textId="77777777" w:rsidR="00307813" w:rsidRPr="00307813" w:rsidRDefault="00307813" w:rsidP="00307813">
      <w:pPr>
        <w:pStyle w:val="Normal0"/>
        <w:pBdr>
          <w:top w:val="nil"/>
          <w:left w:val="nil"/>
          <w:bottom w:val="nil"/>
          <w:right w:val="nil"/>
          <w:between w:val="nil"/>
        </w:pBdr>
        <w:ind w:left="600"/>
        <w:rPr>
          <w:color w:val="000000"/>
          <w:szCs w:val="20"/>
        </w:rPr>
      </w:pPr>
      <w:r w:rsidRPr="00307813">
        <w:rPr>
          <w:color w:val="000000"/>
          <w:szCs w:val="20"/>
        </w:rPr>
        <w:t>Estos objetivos específicos orientados a la gestión de usuarios, productos, inventario, ventas y facturación en la tienda online de FAPROLTEX buscan mejorar la eficiencia operativa, la experiencia del cliente y la integridad de la información en la plataforma.</w:t>
      </w:r>
    </w:p>
    <w:p w14:paraId="61F09E0A" w14:textId="77777777" w:rsidR="00307813" w:rsidRPr="00307813" w:rsidRDefault="00307813" w:rsidP="00307813">
      <w:pPr>
        <w:pStyle w:val="Normal0"/>
        <w:pBdr>
          <w:top w:val="nil"/>
          <w:left w:val="nil"/>
          <w:bottom w:val="nil"/>
          <w:right w:val="nil"/>
          <w:between w:val="nil"/>
        </w:pBdr>
        <w:ind w:left="600"/>
        <w:rPr>
          <w:color w:val="000000"/>
          <w:szCs w:val="20"/>
        </w:rPr>
      </w:pPr>
    </w:p>
    <w:p w14:paraId="000000BC" w14:textId="4E3E0832" w:rsidR="00C84E69" w:rsidRDefault="00C84E69">
      <w:pPr>
        <w:pStyle w:val="Normal0"/>
        <w:pBdr>
          <w:top w:val="nil"/>
          <w:left w:val="nil"/>
          <w:bottom w:val="nil"/>
          <w:right w:val="nil"/>
          <w:between w:val="nil"/>
        </w:pBdr>
        <w:ind w:left="708"/>
        <w:rPr>
          <w:i/>
          <w:color w:val="0000FF"/>
        </w:rPr>
      </w:pPr>
    </w:p>
    <w:p w14:paraId="000000BD" w14:textId="77777777" w:rsidR="00C84E69" w:rsidRDefault="00C84E69">
      <w:pPr>
        <w:pStyle w:val="Normal0"/>
        <w:pBdr>
          <w:top w:val="nil"/>
          <w:left w:val="nil"/>
          <w:bottom w:val="nil"/>
          <w:right w:val="nil"/>
          <w:between w:val="nil"/>
        </w:pBdr>
        <w:ind w:left="708"/>
        <w:rPr>
          <w:i/>
          <w:color w:val="0000FF"/>
        </w:rPr>
      </w:pPr>
    </w:p>
    <w:tbl>
      <w:tblPr>
        <w:tblStyle w:val="12"/>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C84E69" w14:paraId="39C68261"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00000BE" w14:textId="77777777" w:rsidR="00C84E69" w:rsidRDefault="001A36A1">
            <w:pPr>
              <w:pStyle w:val="Normal0"/>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00000BF" w14:textId="77777777" w:rsidR="00C84E69" w:rsidRDefault="001A36A1">
            <w:pPr>
              <w:pStyle w:val="Normal0"/>
              <w:pBdr>
                <w:top w:val="nil"/>
                <w:left w:val="nil"/>
                <w:bottom w:val="nil"/>
                <w:right w:val="nil"/>
                <w:between w:val="nil"/>
              </w:pBdr>
              <w:rPr>
                <w:color w:val="000000"/>
              </w:rPr>
            </w:pPr>
            <w:r>
              <w:rPr>
                <w:color w:val="000000"/>
              </w:rPr>
              <w:t>Grupo de trabajo proyecto TECH ELECTRONICS</w:t>
            </w:r>
          </w:p>
        </w:tc>
      </w:tr>
      <w:tr w:rsidR="00C84E69" w14:paraId="28A43430"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0" w14:textId="77777777" w:rsidR="00C84E69" w:rsidRDefault="001A36A1">
            <w:pPr>
              <w:pStyle w:val="Normal0"/>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1" w14:textId="77777777" w:rsidR="00C84E69" w:rsidRDefault="001A36A1">
            <w:pPr>
              <w:pStyle w:val="Normal0"/>
              <w:pBdr>
                <w:top w:val="nil"/>
                <w:left w:val="nil"/>
                <w:bottom w:val="nil"/>
                <w:right w:val="nil"/>
                <w:between w:val="nil"/>
              </w:pBdr>
              <w:rPr>
                <w:color w:val="000000"/>
              </w:rPr>
            </w:pPr>
            <w:r>
              <w:rPr>
                <w:color w:val="000000"/>
              </w:rPr>
              <w:t>PROGRAMADORES Y SOPORTE</w:t>
            </w:r>
          </w:p>
        </w:tc>
      </w:tr>
      <w:tr w:rsidR="00C84E69" w14:paraId="0188DD73"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2" w14:textId="77777777" w:rsidR="00C84E69" w:rsidRDefault="001A36A1">
            <w:pPr>
              <w:pStyle w:val="Normal0"/>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3" w14:textId="77777777" w:rsidR="00C84E69" w:rsidRDefault="001A36A1">
            <w:pPr>
              <w:pStyle w:val="Normal0"/>
              <w:pBdr>
                <w:top w:val="nil"/>
                <w:left w:val="nil"/>
                <w:bottom w:val="nil"/>
                <w:right w:val="nil"/>
                <w:between w:val="nil"/>
              </w:pBdr>
              <w:rPr>
                <w:color w:val="000000"/>
              </w:rPr>
            </w:pPr>
            <w:r>
              <w:rPr>
                <w:color w:val="000000"/>
              </w:rPr>
              <w:t>Tecnólogos en análisis y desarrollo en software</w:t>
            </w:r>
          </w:p>
        </w:tc>
      </w:tr>
      <w:tr w:rsidR="00C84E69" w14:paraId="786EC25B"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4" w14:textId="77777777" w:rsidR="00C84E69" w:rsidRDefault="001A36A1">
            <w:pPr>
              <w:pStyle w:val="Normal0"/>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5" w14:textId="77777777" w:rsidR="00C84E69" w:rsidRDefault="001A36A1">
            <w:pPr>
              <w:pStyle w:val="Normal0"/>
              <w:numPr>
                <w:ilvl w:val="0"/>
                <w:numId w:val="3"/>
              </w:numPr>
              <w:pBdr>
                <w:top w:val="nil"/>
                <w:left w:val="nil"/>
                <w:bottom w:val="nil"/>
                <w:right w:val="nil"/>
                <w:between w:val="nil"/>
              </w:pBdr>
              <w:rPr>
                <w:color w:val="000000"/>
              </w:rPr>
            </w:pPr>
            <w:r>
              <w:rPr>
                <w:color w:val="000000"/>
              </w:rPr>
              <w:t xml:space="preserve">Inventario </w:t>
            </w:r>
          </w:p>
          <w:p w14:paraId="000000C6" w14:textId="77777777" w:rsidR="00C84E69" w:rsidRDefault="001A36A1">
            <w:pPr>
              <w:pStyle w:val="Normal0"/>
              <w:numPr>
                <w:ilvl w:val="0"/>
                <w:numId w:val="3"/>
              </w:numPr>
              <w:pBdr>
                <w:top w:val="nil"/>
                <w:left w:val="nil"/>
                <w:bottom w:val="nil"/>
                <w:right w:val="nil"/>
                <w:between w:val="nil"/>
              </w:pBdr>
              <w:rPr>
                <w:color w:val="000000"/>
              </w:rPr>
            </w:pPr>
            <w:r>
              <w:rPr>
                <w:color w:val="000000"/>
              </w:rPr>
              <w:t>Ventas y facturación</w:t>
            </w:r>
          </w:p>
          <w:p w14:paraId="000000C7" w14:textId="77777777" w:rsidR="00C84E69" w:rsidRDefault="001A36A1">
            <w:pPr>
              <w:pStyle w:val="Normal0"/>
              <w:numPr>
                <w:ilvl w:val="0"/>
                <w:numId w:val="3"/>
              </w:numPr>
              <w:pBdr>
                <w:top w:val="nil"/>
                <w:left w:val="nil"/>
                <w:bottom w:val="nil"/>
                <w:right w:val="nil"/>
                <w:between w:val="nil"/>
              </w:pBdr>
              <w:rPr>
                <w:color w:val="000000"/>
                <w:szCs w:val="20"/>
              </w:rPr>
            </w:pPr>
            <w:r>
              <w:rPr>
                <w:color w:val="000000"/>
                <w:szCs w:val="20"/>
              </w:rPr>
              <w:t>Gestión de proveedores</w:t>
            </w:r>
          </w:p>
        </w:tc>
      </w:tr>
      <w:tr w:rsidR="00C84E69" w14:paraId="60045411"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8" w14:textId="77777777" w:rsidR="00C84E69" w:rsidRDefault="001A36A1">
            <w:pPr>
              <w:pStyle w:val="Normal0"/>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9" w14:textId="77777777" w:rsidR="00C84E69" w:rsidRDefault="001A36A1">
            <w:pPr>
              <w:pStyle w:val="Normal0"/>
              <w:pBdr>
                <w:top w:val="nil"/>
                <w:left w:val="nil"/>
                <w:bottom w:val="nil"/>
                <w:right w:val="nil"/>
                <w:between w:val="nil"/>
              </w:pBdr>
              <w:rPr>
                <w:color w:val="000000"/>
              </w:rPr>
            </w:pPr>
            <w:r>
              <w:rPr>
                <w:color w:val="000000"/>
              </w:rPr>
              <w:t>Correo institucional como contacto provisional</w:t>
            </w:r>
          </w:p>
          <w:p w14:paraId="000000CA" w14:textId="77777777" w:rsidR="00C84E69" w:rsidRDefault="00C84E69">
            <w:pPr>
              <w:pStyle w:val="Normal0"/>
              <w:pBdr>
                <w:top w:val="nil"/>
                <w:left w:val="nil"/>
                <w:bottom w:val="nil"/>
                <w:right w:val="nil"/>
                <w:between w:val="nil"/>
              </w:pBdr>
            </w:pPr>
          </w:p>
          <w:p w14:paraId="000000CB" w14:textId="77777777" w:rsidR="00C84E69" w:rsidRDefault="00C84E69">
            <w:pPr>
              <w:pStyle w:val="Normal0"/>
              <w:pBdr>
                <w:top w:val="nil"/>
                <w:left w:val="nil"/>
                <w:bottom w:val="nil"/>
                <w:right w:val="nil"/>
                <w:between w:val="nil"/>
              </w:pBdr>
              <w:rPr>
                <w:color w:val="000000"/>
              </w:rPr>
            </w:pPr>
          </w:p>
          <w:p w14:paraId="000000CC" w14:textId="77777777" w:rsidR="00C84E69" w:rsidRDefault="001A36A1">
            <w:pPr>
              <w:pStyle w:val="Normal0"/>
              <w:pBdr>
                <w:top w:val="nil"/>
                <w:left w:val="nil"/>
                <w:bottom w:val="nil"/>
                <w:right w:val="nil"/>
                <w:between w:val="nil"/>
              </w:pBdr>
            </w:pPr>
            <w:r>
              <w:rPr>
                <w:color w:val="000000"/>
              </w:rPr>
              <w:t xml:space="preserve">Julián Alcides Montenegro Martin </w:t>
            </w:r>
            <w:hyperlink r:id="rId17">
              <w:r>
                <w:rPr>
                  <w:color w:val="0000FF"/>
                  <w:u w:val="single"/>
                </w:rPr>
                <w:t>jamontenegro00@soy.sena.edu.co</w:t>
              </w:r>
            </w:hyperlink>
          </w:p>
          <w:p w14:paraId="000000CD" w14:textId="77777777" w:rsidR="00C84E69" w:rsidRDefault="001A36A1">
            <w:pPr>
              <w:pStyle w:val="Normal0"/>
              <w:pBdr>
                <w:top w:val="nil"/>
                <w:left w:val="nil"/>
                <w:bottom w:val="nil"/>
                <w:right w:val="nil"/>
                <w:between w:val="nil"/>
              </w:pBdr>
            </w:pPr>
            <w:r>
              <w:t>3058621184</w:t>
            </w:r>
          </w:p>
          <w:p w14:paraId="000000CE" w14:textId="77777777" w:rsidR="00C84E69" w:rsidRDefault="00C84E69">
            <w:pPr>
              <w:pStyle w:val="Normal0"/>
              <w:pBdr>
                <w:top w:val="nil"/>
                <w:left w:val="nil"/>
                <w:bottom w:val="nil"/>
                <w:right w:val="nil"/>
                <w:between w:val="nil"/>
              </w:pBdr>
            </w:pPr>
          </w:p>
          <w:p w14:paraId="000000CF" w14:textId="0A61255A" w:rsidR="00C84E69" w:rsidRDefault="1D263382" w:rsidP="326D7855">
            <w:pPr>
              <w:pStyle w:val="Normal0"/>
              <w:pBdr>
                <w:top w:val="nil"/>
                <w:left w:val="nil"/>
                <w:bottom w:val="nil"/>
                <w:right w:val="nil"/>
                <w:between w:val="nil"/>
              </w:pBdr>
              <w:rPr>
                <w:color w:val="0000FF"/>
                <w:u w:val="single"/>
              </w:rPr>
            </w:pPr>
            <w:r>
              <w:t xml:space="preserve">Angie Natalia </w:t>
            </w:r>
            <w:proofErr w:type="spellStart"/>
            <w:r>
              <w:t>Fandiño</w:t>
            </w:r>
            <w:proofErr w:type="spellEnd"/>
            <w:r>
              <w:t xml:space="preserve"> </w:t>
            </w:r>
            <w:proofErr w:type="spellStart"/>
            <w:r>
              <w:t>Hernandez</w:t>
            </w:r>
            <w:proofErr w:type="spellEnd"/>
            <w:r w:rsidR="001A36A1">
              <w:t xml:space="preserve"> </w:t>
            </w:r>
          </w:p>
          <w:p w14:paraId="7D7883A8" w14:textId="14A7DF9D" w:rsidR="4464354A" w:rsidRDefault="4464354A" w:rsidP="326D7855">
            <w:pPr>
              <w:pStyle w:val="Normal0"/>
              <w:pBdr>
                <w:top w:val="nil"/>
                <w:left w:val="nil"/>
                <w:bottom w:val="nil"/>
                <w:right w:val="nil"/>
                <w:between w:val="nil"/>
              </w:pBdr>
              <w:rPr>
                <w:color w:val="0000FF"/>
                <w:u w:val="single"/>
              </w:rPr>
            </w:pPr>
            <w:r w:rsidRPr="326D7855">
              <w:rPr>
                <w:color w:val="0000FF"/>
                <w:u w:val="single"/>
              </w:rPr>
              <w:t>a</w:t>
            </w:r>
            <w:r w:rsidR="6212A050" w:rsidRPr="326D7855">
              <w:rPr>
                <w:color w:val="0000FF"/>
                <w:u w:val="single"/>
              </w:rPr>
              <w:t>ngnfandio@soy.sena.edu.co</w:t>
            </w:r>
          </w:p>
          <w:p w14:paraId="000000D0" w14:textId="36FA4B92" w:rsidR="00C84E69" w:rsidRDefault="001A36A1" w:rsidP="326D7855">
            <w:pPr>
              <w:pStyle w:val="Normal0"/>
              <w:pBdr>
                <w:top w:val="nil"/>
                <w:left w:val="nil"/>
                <w:bottom w:val="nil"/>
                <w:right w:val="nil"/>
                <w:between w:val="nil"/>
              </w:pBdr>
            </w:pPr>
            <w:r>
              <w:t>3</w:t>
            </w:r>
            <w:r w:rsidR="3ECE422A">
              <w:t>107635108</w:t>
            </w:r>
          </w:p>
          <w:p w14:paraId="000000D1" w14:textId="77777777" w:rsidR="00C84E69" w:rsidRDefault="00C84E69">
            <w:pPr>
              <w:pStyle w:val="Normal0"/>
              <w:pBdr>
                <w:top w:val="nil"/>
                <w:left w:val="nil"/>
                <w:bottom w:val="nil"/>
                <w:right w:val="nil"/>
                <w:between w:val="nil"/>
              </w:pBdr>
            </w:pPr>
          </w:p>
          <w:p w14:paraId="000000D2" w14:textId="77777777" w:rsidR="00C84E69" w:rsidRDefault="001A36A1">
            <w:pPr>
              <w:pStyle w:val="Normal0"/>
              <w:pBdr>
                <w:top w:val="nil"/>
                <w:left w:val="nil"/>
                <w:bottom w:val="nil"/>
                <w:right w:val="nil"/>
                <w:between w:val="nil"/>
              </w:pBdr>
            </w:pPr>
            <w:r>
              <w:t xml:space="preserve">Eduardo José Gil Hernández </w:t>
            </w:r>
          </w:p>
          <w:p w14:paraId="000000D3" w14:textId="77777777" w:rsidR="00C84E69" w:rsidRDefault="007E54E2">
            <w:pPr>
              <w:pStyle w:val="Normal0"/>
              <w:pBdr>
                <w:top w:val="nil"/>
                <w:left w:val="nil"/>
                <w:bottom w:val="nil"/>
                <w:right w:val="nil"/>
                <w:between w:val="nil"/>
              </w:pBdr>
            </w:pPr>
            <w:hyperlink r:id="rId18">
              <w:r w:rsidR="001A36A1">
                <w:rPr>
                  <w:color w:val="0000FF"/>
                  <w:u w:val="single"/>
                </w:rPr>
                <w:t>ejgil24@soy.sena.edu.co</w:t>
              </w:r>
            </w:hyperlink>
          </w:p>
          <w:p w14:paraId="000000D4" w14:textId="77777777" w:rsidR="00C84E69" w:rsidRDefault="001A36A1">
            <w:pPr>
              <w:pStyle w:val="Normal0"/>
              <w:pBdr>
                <w:top w:val="nil"/>
                <w:left w:val="nil"/>
                <w:bottom w:val="nil"/>
                <w:right w:val="nil"/>
                <w:between w:val="nil"/>
              </w:pBdr>
            </w:pPr>
            <w:r>
              <w:t>3144104787</w:t>
            </w:r>
          </w:p>
          <w:p w14:paraId="000000D5" w14:textId="77777777" w:rsidR="00C84E69" w:rsidRDefault="00C84E69">
            <w:pPr>
              <w:pStyle w:val="Normal0"/>
              <w:pBdr>
                <w:top w:val="nil"/>
                <w:left w:val="nil"/>
                <w:bottom w:val="nil"/>
                <w:right w:val="nil"/>
                <w:between w:val="nil"/>
              </w:pBdr>
            </w:pPr>
          </w:p>
          <w:p w14:paraId="000000D6" w14:textId="77777777" w:rsidR="00C84E69" w:rsidRDefault="001A36A1">
            <w:pPr>
              <w:pStyle w:val="Normal0"/>
              <w:pBdr>
                <w:top w:val="nil"/>
                <w:left w:val="nil"/>
                <w:bottom w:val="nil"/>
                <w:right w:val="nil"/>
                <w:between w:val="nil"/>
              </w:pBdr>
            </w:pPr>
            <w:r>
              <w:t xml:space="preserve">John Fredy Caballero Rodríguez </w:t>
            </w:r>
            <w:hyperlink r:id="rId19">
              <w:r>
                <w:rPr>
                  <w:color w:val="0000FF"/>
                  <w:u w:val="single"/>
                </w:rPr>
                <w:t>john_caballero@soy.sena.edu.co</w:t>
              </w:r>
            </w:hyperlink>
          </w:p>
          <w:p w14:paraId="000000D7" w14:textId="77777777" w:rsidR="00C84E69" w:rsidRDefault="001A36A1">
            <w:pPr>
              <w:pStyle w:val="Normal0"/>
              <w:pBdr>
                <w:top w:val="nil"/>
                <w:left w:val="nil"/>
                <w:bottom w:val="nil"/>
                <w:right w:val="nil"/>
                <w:between w:val="nil"/>
              </w:pBdr>
            </w:pPr>
            <w:r>
              <w:t>3502366653</w:t>
            </w:r>
          </w:p>
          <w:p w14:paraId="000000D8" w14:textId="77777777" w:rsidR="00C84E69" w:rsidRDefault="00C84E69">
            <w:pPr>
              <w:pStyle w:val="Normal0"/>
              <w:pBdr>
                <w:top w:val="nil"/>
                <w:left w:val="nil"/>
                <w:bottom w:val="nil"/>
                <w:right w:val="nil"/>
                <w:between w:val="nil"/>
              </w:pBdr>
            </w:pPr>
          </w:p>
          <w:p w14:paraId="000000D9" w14:textId="77777777" w:rsidR="00C84E69" w:rsidRDefault="00C84E69">
            <w:pPr>
              <w:pStyle w:val="Normal0"/>
              <w:pBdr>
                <w:top w:val="nil"/>
                <w:left w:val="nil"/>
                <w:bottom w:val="nil"/>
                <w:right w:val="nil"/>
                <w:between w:val="nil"/>
              </w:pBdr>
            </w:pPr>
          </w:p>
          <w:p w14:paraId="000000DA" w14:textId="77777777" w:rsidR="00C84E69" w:rsidRDefault="00C84E69">
            <w:pPr>
              <w:pStyle w:val="Normal0"/>
              <w:pBdr>
                <w:top w:val="nil"/>
                <w:left w:val="nil"/>
                <w:bottom w:val="nil"/>
                <w:right w:val="nil"/>
                <w:between w:val="nil"/>
              </w:pBdr>
              <w:rPr>
                <w:color w:val="000000"/>
              </w:rPr>
            </w:pPr>
          </w:p>
        </w:tc>
      </w:tr>
      <w:tr w:rsidR="00C84E69" w14:paraId="3ACDB5DC" w14:textId="77777777" w:rsidTr="326D7855">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DB" w14:textId="77777777" w:rsidR="00C84E69" w:rsidRDefault="001A36A1">
            <w:pPr>
              <w:pStyle w:val="Normal0"/>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DC" w14:textId="77777777" w:rsidR="00C84E69" w:rsidRDefault="001A36A1">
            <w:pPr>
              <w:pStyle w:val="Normal0"/>
              <w:pBdr>
                <w:top w:val="nil"/>
                <w:left w:val="nil"/>
                <w:bottom w:val="nil"/>
                <w:right w:val="nil"/>
                <w:between w:val="nil"/>
              </w:pBdr>
              <w:rPr>
                <w:color w:val="000000"/>
              </w:rPr>
            </w:pPr>
            <w:r>
              <w:rPr>
                <w:color w:val="000000"/>
              </w:rPr>
              <w:t>Albeiro Ramos</w:t>
            </w:r>
          </w:p>
        </w:tc>
      </w:tr>
    </w:tbl>
    <w:p w14:paraId="000000DD" w14:textId="77777777" w:rsidR="00C84E69" w:rsidRDefault="00C84E69">
      <w:pPr>
        <w:pStyle w:val="Normal0"/>
        <w:pBdr>
          <w:top w:val="nil"/>
          <w:left w:val="nil"/>
          <w:bottom w:val="nil"/>
          <w:right w:val="nil"/>
          <w:between w:val="nil"/>
        </w:pBdr>
        <w:ind w:left="708"/>
        <w:rPr>
          <w:i/>
          <w:color w:val="0000FF"/>
        </w:rPr>
      </w:pPr>
    </w:p>
    <w:p w14:paraId="000000DE" w14:textId="77777777" w:rsidR="00C84E69" w:rsidRDefault="00C84E69">
      <w:pPr>
        <w:pStyle w:val="Normal0"/>
        <w:pBdr>
          <w:top w:val="nil"/>
          <w:left w:val="nil"/>
          <w:bottom w:val="nil"/>
          <w:right w:val="nil"/>
          <w:between w:val="nil"/>
        </w:pBdr>
        <w:ind w:left="708"/>
        <w:rPr>
          <w:i/>
          <w:color w:val="0000FF"/>
        </w:rPr>
      </w:pPr>
    </w:p>
    <w:p w14:paraId="000000DF" w14:textId="77777777" w:rsidR="00C84E69" w:rsidRDefault="00C84E69">
      <w:pPr>
        <w:pStyle w:val="Normal0"/>
        <w:pBdr>
          <w:top w:val="nil"/>
          <w:left w:val="nil"/>
          <w:bottom w:val="nil"/>
          <w:right w:val="nil"/>
          <w:between w:val="nil"/>
        </w:pBdr>
        <w:ind w:left="708"/>
        <w:rPr>
          <w:i/>
          <w:color w:val="0000FF"/>
        </w:rPr>
      </w:pPr>
    </w:p>
    <w:p w14:paraId="000000E0" w14:textId="77777777" w:rsidR="00C84E69" w:rsidRDefault="00C84E69">
      <w:pPr>
        <w:pStyle w:val="Normal0"/>
        <w:pBdr>
          <w:top w:val="nil"/>
          <w:left w:val="nil"/>
          <w:bottom w:val="nil"/>
          <w:right w:val="nil"/>
          <w:between w:val="nil"/>
        </w:pBdr>
        <w:ind w:left="708"/>
        <w:rPr>
          <w:i/>
          <w:color w:val="0000FF"/>
        </w:rPr>
      </w:pPr>
    </w:p>
    <w:p w14:paraId="000000E1" w14:textId="77777777" w:rsidR="00C84E69" w:rsidRDefault="00C84E69">
      <w:pPr>
        <w:pStyle w:val="Normal0"/>
        <w:pBdr>
          <w:top w:val="nil"/>
          <w:left w:val="nil"/>
          <w:bottom w:val="nil"/>
          <w:right w:val="nil"/>
          <w:between w:val="nil"/>
        </w:pBdr>
        <w:ind w:left="708"/>
        <w:rPr>
          <w:i/>
          <w:color w:val="0000FF"/>
        </w:rPr>
      </w:pPr>
    </w:p>
    <w:p w14:paraId="000000E2" w14:textId="77777777" w:rsidR="00C84E69" w:rsidRDefault="001A36A1">
      <w:pPr>
        <w:pStyle w:val="Ttulo2"/>
        <w:numPr>
          <w:ilvl w:val="1"/>
          <w:numId w:val="10"/>
        </w:numPr>
      </w:pPr>
      <w:bookmarkStart w:id="3" w:name="_Toc152656407"/>
      <w:r>
        <w:t>Definiciones, acrónimos y abreviaturas</w:t>
      </w:r>
      <w:bookmarkEnd w:id="3"/>
    </w:p>
    <w:p w14:paraId="000000E3" w14:textId="77777777" w:rsidR="00C84E69" w:rsidRDefault="001A36A1">
      <w:pPr>
        <w:pStyle w:val="Normal0"/>
        <w:pBdr>
          <w:top w:val="nil"/>
          <w:left w:val="nil"/>
          <w:bottom w:val="nil"/>
          <w:right w:val="nil"/>
          <w:between w:val="nil"/>
        </w:pBdr>
        <w:ind w:left="600"/>
        <w:rPr>
          <w:color w:val="000000"/>
        </w:rPr>
      </w:pPr>
      <w:r>
        <w:rPr>
          <w:color w:val="000000"/>
        </w:rPr>
        <w:t>En este punto no solo mencionaremos las definiciones relacionadas con programación si no también todo lo relacionado con el mercado de látex.</w:t>
      </w:r>
    </w:p>
    <w:p w14:paraId="000000E4" w14:textId="77777777" w:rsidR="00C84E69" w:rsidRDefault="00C84E69">
      <w:pPr>
        <w:pStyle w:val="Normal0"/>
        <w:pBdr>
          <w:top w:val="nil"/>
          <w:left w:val="nil"/>
          <w:bottom w:val="nil"/>
          <w:right w:val="nil"/>
          <w:between w:val="nil"/>
        </w:pBdr>
        <w:ind w:left="600"/>
        <w:rPr>
          <w:color w:val="202122"/>
        </w:rPr>
      </w:pPr>
    </w:p>
    <w:p w14:paraId="000000E5" w14:textId="77777777" w:rsidR="00C84E69" w:rsidRDefault="001A36A1">
      <w:pPr>
        <w:pStyle w:val="Normal0"/>
        <w:pBdr>
          <w:top w:val="nil"/>
          <w:left w:val="nil"/>
          <w:bottom w:val="nil"/>
          <w:right w:val="nil"/>
          <w:between w:val="nil"/>
        </w:pBdr>
        <w:ind w:left="600"/>
        <w:rPr>
          <w:color w:val="202122"/>
        </w:rPr>
      </w:pPr>
      <w:r>
        <w:rPr>
          <w:b/>
          <w:color w:val="202122"/>
        </w:rPr>
        <w:t xml:space="preserve">PHP: </w:t>
      </w:r>
      <w:r>
        <w:rPr>
          <w:color w:val="202122"/>
        </w:rPr>
        <w:t xml:space="preserve">(acrónimo recursivo de PHP: </w:t>
      </w:r>
      <w:proofErr w:type="spellStart"/>
      <w:r>
        <w:rPr>
          <w:color w:val="202122"/>
        </w:rPr>
        <w:t>Hypertext</w:t>
      </w:r>
      <w:proofErr w:type="spellEnd"/>
      <w:r>
        <w:rPr>
          <w:color w:val="202122"/>
        </w:rPr>
        <w:t xml:space="preserve"> </w:t>
      </w:r>
      <w:proofErr w:type="spellStart"/>
      <w:r>
        <w:rPr>
          <w:color w:val="202122"/>
        </w:rPr>
        <w:t>Preprocessor</w:t>
      </w:r>
      <w:proofErr w:type="spellEnd"/>
      <w:r>
        <w:rPr>
          <w:color w:val="202122"/>
        </w:rPr>
        <w:t>)</w:t>
      </w:r>
      <w:r>
        <w:rPr>
          <w:color w:val="000000"/>
        </w:rPr>
        <w:t xml:space="preserve"> </w:t>
      </w:r>
      <w:r>
        <w:rPr>
          <w:color w:val="202122"/>
        </w:rPr>
        <w:t>Es un lenguaje de código abierto muy popular, especialmente adecuado para el desarrollo web y que puede ser incrustado en HTML.</w:t>
      </w:r>
    </w:p>
    <w:p w14:paraId="000000E6" w14:textId="77777777" w:rsidR="00C84E69" w:rsidRDefault="00C84E69">
      <w:pPr>
        <w:pStyle w:val="Normal0"/>
        <w:pBdr>
          <w:top w:val="nil"/>
          <w:left w:val="nil"/>
          <w:bottom w:val="nil"/>
          <w:right w:val="nil"/>
          <w:between w:val="nil"/>
        </w:pBdr>
        <w:ind w:left="600"/>
        <w:rPr>
          <w:color w:val="202122"/>
        </w:rPr>
      </w:pPr>
    </w:p>
    <w:p w14:paraId="000000E7" w14:textId="77777777" w:rsidR="00C84E69" w:rsidRDefault="001A36A1">
      <w:pPr>
        <w:pStyle w:val="Normal0"/>
        <w:pBdr>
          <w:top w:val="nil"/>
          <w:left w:val="nil"/>
          <w:bottom w:val="nil"/>
          <w:right w:val="nil"/>
          <w:between w:val="nil"/>
        </w:pBdr>
        <w:ind w:left="600"/>
        <w:rPr>
          <w:color w:val="202122"/>
        </w:rPr>
      </w:pPr>
      <w:r>
        <w:rPr>
          <w:b/>
          <w:color w:val="202122"/>
        </w:rPr>
        <w:t xml:space="preserve">HMTL: </w:t>
      </w:r>
      <w:r>
        <w:rPr>
          <w:color w:val="202122"/>
        </w:rPr>
        <w:t>(‘lenguaje de marcado de hipertexto’), Hace referencia al lenguaje de marcado para la elaboración de páginas web. Es un estándar que sirve de referencia del software que conecta con la elaboración de páginas web en sus diferentes versiones, define una estructura básica y un código.</w:t>
      </w:r>
    </w:p>
    <w:p w14:paraId="000000E8" w14:textId="77777777" w:rsidR="00C84E69" w:rsidRDefault="00C84E69">
      <w:pPr>
        <w:pStyle w:val="Normal0"/>
        <w:pBdr>
          <w:top w:val="nil"/>
          <w:left w:val="nil"/>
          <w:bottom w:val="nil"/>
          <w:right w:val="nil"/>
          <w:between w:val="nil"/>
        </w:pBdr>
        <w:ind w:left="600"/>
        <w:rPr>
          <w:color w:val="000000"/>
        </w:rPr>
      </w:pPr>
    </w:p>
    <w:p w14:paraId="000000E9" w14:textId="77777777" w:rsidR="00C84E69" w:rsidRDefault="001A36A1">
      <w:pPr>
        <w:pStyle w:val="Normal0"/>
        <w:pBdr>
          <w:top w:val="nil"/>
          <w:left w:val="nil"/>
          <w:bottom w:val="nil"/>
          <w:right w:val="nil"/>
          <w:between w:val="nil"/>
        </w:pBdr>
        <w:ind w:left="600"/>
        <w:rPr>
          <w:color w:val="000000"/>
        </w:rPr>
      </w:pPr>
      <w:r>
        <w:rPr>
          <w:b/>
          <w:color w:val="000000"/>
        </w:rPr>
        <w:t>Requisito:</w:t>
      </w:r>
      <w:r>
        <w:rPr>
          <w:color w:val="000000"/>
        </w:rPr>
        <w:t xml:space="preserve"> Es una circunstancia o condición necesaria para algo</w:t>
      </w:r>
    </w:p>
    <w:p w14:paraId="000000EA" w14:textId="77777777" w:rsidR="00C84E69" w:rsidRDefault="00C84E69">
      <w:pPr>
        <w:pStyle w:val="Normal0"/>
        <w:pBdr>
          <w:top w:val="nil"/>
          <w:left w:val="nil"/>
          <w:bottom w:val="nil"/>
          <w:right w:val="nil"/>
          <w:between w:val="nil"/>
        </w:pBdr>
        <w:ind w:left="600"/>
        <w:rPr>
          <w:color w:val="202124"/>
        </w:rPr>
      </w:pPr>
    </w:p>
    <w:p w14:paraId="000000EB" w14:textId="77777777" w:rsidR="00C84E69" w:rsidRDefault="001A36A1">
      <w:pPr>
        <w:pStyle w:val="Normal0"/>
        <w:pBdr>
          <w:top w:val="nil"/>
          <w:left w:val="nil"/>
          <w:bottom w:val="nil"/>
          <w:right w:val="nil"/>
          <w:between w:val="nil"/>
        </w:pBdr>
        <w:ind w:left="600"/>
        <w:rPr>
          <w:color w:val="202124"/>
        </w:rPr>
      </w:pPr>
      <w:r>
        <w:rPr>
          <w:b/>
          <w:color w:val="202124"/>
        </w:rPr>
        <w:t xml:space="preserve">Requerimiento: </w:t>
      </w:r>
      <w:r>
        <w:rPr>
          <w:color w:val="202124"/>
        </w:rPr>
        <w:t>Petición de una cosa que se considera necesaria, especialmente el que hace una autoridad</w:t>
      </w:r>
    </w:p>
    <w:p w14:paraId="000000EC" w14:textId="77777777" w:rsidR="00C84E69" w:rsidRDefault="00C84E69">
      <w:pPr>
        <w:pStyle w:val="Normal0"/>
        <w:pBdr>
          <w:top w:val="nil"/>
          <w:left w:val="nil"/>
          <w:bottom w:val="nil"/>
          <w:right w:val="nil"/>
          <w:between w:val="nil"/>
        </w:pBdr>
        <w:ind w:left="600"/>
        <w:rPr>
          <w:color w:val="000000"/>
        </w:rPr>
      </w:pPr>
    </w:p>
    <w:p w14:paraId="3972E055" w14:textId="77777777" w:rsidR="00307813" w:rsidRDefault="001A36A1" w:rsidP="00307813">
      <w:pPr>
        <w:pStyle w:val="Normal0"/>
        <w:pBdr>
          <w:top w:val="nil"/>
          <w:left w:val="nil"/>
          <w:bottom w:val="nil"/>
          <w:right w:val="nil"/>
          <w:between w:val="nil"/>
        </w:pBdr>
        <w:ind w:left="600"/>
        <w:rPr>
          <w:color w:val="000000"/>
        </w:rPr>
      </w:pPr>
      <w:r>
        <w:rPr>
          <w:b/>
          <w:color w:val="000000"/>
        </w:rPr>
        <w:t xml:space="preserve">GUI: </w:t>
      </w:r>
      <w:r>
        <w:rPr>
          <w:color w:val="000000"/>
        </w:rPr>
        <w:t xml:space="preserve">Conocido también como GUI (del inglés </w:t>
      </w:r>
      <w:proofErr w:type="spellStart"/>
      <w:r>
        <w:rPr>
          <w:color w:val="000000"/>
        </w:rPr>
        <w:t>graphical</w:t>
      </w:r>
      <w:proofErr w:type="spellEnd"/>
      <w:r>
        <w:rPr>
          <w:color w:val="000000"/>
        </w:rPr>
        <w:t xml:space="preserve"> </w:t>
      </w:r>
      <w:proofErr w:type="spellStart"/>
      <w:r>
        <w:rPr>
          <w:color w:val="000000"/>
        </w:rPr>
        <w:t>user</w:t>
      </w:r>
      <w:proofErr w:type="spellEnd"/>
      <w:r>
        <w:rPr>
          <w:color w:val="000000"/>
        </w:rPr>
        <w:t xml:space="preserve">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14:paraId="5981A030" w14:textId="47E864E1" w:rsidR="00307813" w:rsidRPr="00307813" w:rsidRDefault="00307813" w:rsidP="00307813">
      <w:pPr>
        <w:pStyle w:val="Normal0"/>
        <w:pBdr>
          <w:top w:val="nil"/>
          <w:left w:val="nil"/>
          <w:bottom w:val="nil"/>
          <w:right w:val="nil"/>
          <w:between w:val="nil"/>
        </w:pBdr>
        <w:ind w:left="600"/>
        <w:rPr>
          <w:color w:val="000000"/>
        </w:rPr>
      </w:pPr>
      <w:r w:rsidRPr="00307813">
        <w:rPr>
          <w:b/>
          <w:color w:val="000000"/>
        </w:rPr>
        <w:t>Interfaces de usuario:</w:t>
      </w:r>
      <w:r w:rsidRPr="00307813">
        <w:rPr>
          <w:color w:val="000000"/>
        </w:rPr>
        <w:t xml:space="preserve"> Es el medio con que el usuario puede comunicarse con una máquina, equipo, computadora o dispositivo, y comprende todos los puntos de contacto entre el usuario y el equipo.</w:t>
      </w:r>
    </w:p>
    <w:p w14:paraId="0F03D71F" w14:textId="3333142F" w:rsidR="00307813" w:rsidRDefault="00307813">
      <w:pPr>
        <w:pStyle w:val="Normal0"/>
        <w:pBdr>
          <w:top w:val="nil"/>
          <w:left w:val="nil"/>
          <w:bottom w:val="nil"/>
          <w:right w:val="nil"/>
          <w:between w:val="nil"/>
        </w:pBdr>
        <w:ind w:left="600"/>
        <w:rPr>
          <w:color w:val="000000"/>
        </w:rPr>
      </w:pPr>
    </w:p>
    <w:p w14:paraId="000000F0" w14:textId="77777777" w:rsidR="00C84E69" w:rsidRDefault="001A36A1">
      <w:pPr>
        <w:pStyle w:val="Normal0"/>
        <w:pBdr>
          <w:top w:val="nil"/>
          <w:left w:val="nil"/>
          <w:bottom w:val="nil"/>
          <w:right w:val="nil"/>
          <w:between w:val="nil"/>
        </w:pBdr>
        <w:ind w:left="600"/>
        <w:rPr>
          <w:color w:val="000000"/>
        </w:rPr>
      </w:pPr>
      <w:r>
        <w:rPr>
          <w:b/>
          <w:color w:val="000000"/>
        </w:rPr>
        <w:t xml:space="preserve">Interfaces de software: </w:t>
      </w:r>
      <w:r>
        <w:rPr>
          <w:color w:val="000000"/>
        </w:rPr>
        <w:t>Una interfaz de software puede referirse a una amplia gama de diferentes tipos de interfaz en diferentes "niveles": un sistema operativo puede interactuar con piezas de hardware. Es posible que las aplicaciones o programas que se ejecutan en el sistema operativo deban interactuar a través de flujos de datos, filtros y canalizaciones; [5] y en los programas orientados a objetos, los objetos dentro de una aplicación pueden necesitar interactuar a través de métodos.</w:t>
      </w:r>
    </w:p>
    <w:p w14:paraId="000000F1" w14:textId="77777777" w:rsidR="00C84E69" w:rsidRDefault="00C84E69">
      <w:pPr>
        <w:pStyle w:val="Normal0"/>
        <w:pBdr>
          <w:top w:val="nil"/>
          <w:left w:val="nil"/>
          <w:bottom w:val="nil"/>
          <w:right w:val="nil"/>
          <w:between w:val="nil"/>
        </w:pBdr>
        <w:ind w:left="600"/>
        <w:rPr>
          <w:color w:val="000000"/>
        </w:rPr>
      </w:pPr>
    </w:p>
    <w:p w14:paraId="000000F2" w14:textId="77777777" w:rsidR="00C84E69" w:rsidRDefault="001A36A1">
      <w:pPr>
        <w:pStyle w:val="Normal0"/>
        <w:pBdr>
          <w:top w:val="nil"/>
          <w:left w:val="nil"/>
          <w:bottom w:val="nil"/>
          <w:right w:val="nil"/>
          <w:between w:val="nil"/>
        </w:pBdr>
        <w:ind w:left="600"/>
        <w:rPr>
          <w:color w:val="000000"/>
        </w:rPr>
      </w:pPr>
      <w:r>
        <w:rPr>
          <w:b/>
          <w:color w:val="000000"/>
        </w:rPr>
        <w:t>Látex:</w:t>
      </w:r>
      <w:r>
        <w:rPr>
          <w:color w:val="000000"/>
        </w:rPr>
        <w:t xml:space="preserve"> El látex es un polímero natural que se extrae de la savia del árbol de caucho y se utiliza como materia prima en la fabricación de productos de caucho.</w:t>
      </w:r>
    </w:p>
    <w:p w14:paraId="000000F3" w14:textId="77777777" w:rsidR="00C84E69" w:rsidRDefault="00C84E69">
      <w:pPr>
        <w:pStyle w:val="Normal0"/>
        <w:pBdr>
          <w:top w:val="nil"/>
          <w:left w:val="nil"/>
          <w:bottom w:val="nil"/>
          <w:right w:val="nil"/>
          <w:between w:val="nil"/>
        </w:pBdr>
        <w:ind w:left="600"/>
        <w:rPr>
          <w:color w:val="000000"/>
        </w:rPr>
      </w:pPr>
    </w:p>
    <w:p w14:paraId="000000F4" w14:textId="77777777" w:rsidR="00C84E69" w:rsidRDefault="001A36A1">
      <w:pPr>
        <w:pStyle w:val="Normal0"/>
        <w:pBdr>
          <w:top w:val="nil"/>
          <w:left w:val="nil"/>
          <w:bottom w:val="nil"/>
          <w:right w:val="nil"/>
          <w:between w:val="nil"/>
        </w:pBdr>
        <w:ind w:left="600"/>
        <w:rPr>
          <w:color w:val="000000"/>
        </w:rPr>
      </w:pPr>
      <w:r>
        <w:rPr>
          <w:color w:val="000000"/>
        </w:rPr>
        <w:t>Vulcanización: La vulcanización es un proceso químico en el que el látex se somete a altas temperaturas y presiones para mejorar su resistencia y durabilidad.</w:t>
      </w:r>
    </w:p>
    <w:p w14:paraId="000000F5" w14:textId="77777777" w:rsidR="00C84E69" w:rsidRDefault="00C84E69">
      <w:pPr>
        <w:pStyle w:val="Normal0"/>
        <w:pBdr>
          <w:top w:val="nil"/>
          <w:left w:val="nil"/>
          <w:bottom w:val="nil"/>
          <w:right w:val="nil"/>
          <w:between w:val="nil"/>
        </w:pBdr>
        <w:ind w:left="600"/>
        <w:rPr>
          <w:color w:val="000000"/>
        </w:rPr>
      </w:pPr>
    </w:p>
    <w:p w14:paraId="000000F6" w14:textId="77777777" w:rsidR="00C84E69" w:rsidRDefault="001A36A1">
      <w:pPr>
        <w:pStyle w:val="Normal0"/>
        <w:pBdr>
          <w:top w:val="nil"/>
          <w:left w:val="nil"/>
          <w:bottom w:val="nil"/>
          <w:right w:val="nil"/>
          <w:between w:val="nil"/>
        </w:pBdr>
        <w:ind w:left="600"/>
        <w:rPr>
          <w:color w:val="000000"/>
        </w:rPr>
      </w:pPr>
      <w:r>
        <w:rPr>
          <w:b/>
          <w:color w:val="000000"/>
        </w:rPr>
        <w:t>Antioxidantes</w:t>
      </w:r>
      <w:r>
        <w:rPr>
          <w:color w:val="000000"/>
        </w:rPr>
        <w:t>: Los antioxidantes son compuestos químicos que se añaden al látex para evitar su deterioro y prolongar su vida útil.</w:t>
      </w:r>
    </w:p>
    <w:p w14:paraId="000000F7" w14:textId="77777777" w:rsidR="00C84E69" w:rsidRDefault="00C84E69">
      <w:pPr>
        <w:pStyle w:val="Normal0"/>
        <w:pBdr>
          <w:top w:val="nil"/>
          <w:left w:val="nil"/>
          <w:bottom w:val="nil"/>
          <w:right w:val="nil"/>
          <w:between w:val="nil"/>
        </w:pBdr>
        <w:ind w:left="600"/>
        <w:rPr>
          <w:color w:val="000000"/>
        </w:rPr>
      </w:pPr>
    </w:p>
    <w:p w14:paraId="000000F8" w14:textId="77777777" w:rsidR="00C84E69" w:rsidRDefault="001A36A1">
      <w:pPr>
        <w:pStyle w:val="Normal0"/>
        <w:pBdr>
          <w:top w:val="nil"/>
          <w:left w:val="nil"/>
          <w:bottom w:val="nil"/>
          <w:right w:val="nil"/>
          <w:between w:val="nil"/>
        </w:pBdr>
        <w:ind w:left="600"/>
        <w:rPr>
          <w:color w:val="000000"/>
        </w:rPr>
      </w:pPr>
      <w:r>
        <w:rPr>
          <w:b/>
          <w:color w:val="000000"/>
        </w:rPr>
        <w:t>Aditivos</w:t>
      </w:r>
      <w:r>
        <w:rPr>
          <w:color w:val="000000"/>
        </w:rPr>
        <w:t>: Los aditivos son sustancias que se añaden al látex para mejorar sus propiedades, como la elasticidad, la resistencia al desgaste y la estabilidad dimensional.</w:t>
      </w:r>
    </w:p>
    <w:p w14:paraId="000000F9" w14:textId="77777777" w:rsidR="00C84E69" w:rsidRDefault="00C84E69">
      <w:pPr>
        <w:pStyle w:val="Normal0"/>
        <w:pBdr>
          <w:top w:val="nil"/>
          <w:left w:val="nil"/>
          <w:bottom w:val="nil"/>
          <w:right w:val="nil"/>
          <w:between w:val="nil"/>
        </w:pBdr>
        <w:ind w:left="600"/>
        <w:rPr>
          <w:color w:val="000000"/>
        </w:rPr>
      </w:pPr>
    </w:p>
    <w:p w14:paraId="000000FA" w14:textId="77777777" w:rsidR="00C84E69" w:rsidRDefault="001A36A1">
      <w:pPr>
        <w:pStyle w:val="Normal0"/>
        <w:pBdr>
          <w:top w:val="nil"/>
          <w:left w:val="nil"/>
          <w:bottom w:val="nil"/>
          <w:right w:val="nil"/>
          <w:between w:val="nil"/>
        </w:pBdr>
        <w:ind w:left="600"/>
        <w:rPr>
          <w:color w:val="000000"/>
        </w:rPr>
      </w:pPr>
      <w:r>
        <w:rPr>
          <w:b/>
          <w:color w:val="000000"/>
        </w:rPr>
        <w:t>Emulsión</w:t>
      </w:r>
      <w:r>
        <w:rPr>
          <w:color w:val="000000"/>
        </w:rPr>
        <w:t>: La emulsión es una mezcla homogénea de látex y agua que se utiliza como base para la fabricación de productos de caucho.</w:t>
      </w:r>
    </w:p>
    <w:p w14:paraId="000000FB" w14:textId="77777777" w:rsidR="00C84E69" w:rsidRDefault="00C84E69">
      <w:pPr>
        <w:pStyle w:val="Normal0"/>
        <w:pBdr>
          <w:top w:val="nil"/>
          <w:left w:val="nil"/>
          <w:bottom w:val="nil"/>
          <w:right w:val="nil"/>
          <w:between w:val="nil"/>
        </w:pBdr>
        <w:ind w:left="600"/>
        <w:rPr>
          <w:color w:val="000000"/>
        </w:rPr>
      </w:pPr>
    </w:p>
    <w:p w14:paraId="000000FC" w14:textId="77777777" w:rsidR="00C84E69" w:rsidRDefault="001A36A1">
      <w:pPr>
        <w:pStyle w:val="Normal0"/>
        <w:pBdr>
          <w:top w:val="nil"/>
          <w:left w:val="nil"/>
          <w:bottom w:val="nil"/>
          <w:right w:val="nil"/>
          <w:between w:val="nil"/>
        </w:pBdr>
        <w:ind w:left="600"/>
        <w:rPr>
          <w:color w:val="000000"/>
        </w:rPr>
      </w:pPr>
      <w:r>
        <w:rPr>
          <w:b/>
          <w:color w:val="000000"/>
        </w:rPr>
        <w:t>Nitrilo</w:t>
      </w:r>
      <w:r>
        <w:rPr>
          <w:color w:val="000000"/>
        </w:rPr>
        <w:t>: El nitrilo es un tipo de látex sintético que se utiliza para fabricar guantes y otros productos de protección personal debido a su alta resistencia a los productos químicos y las perforaciones.</w:t>
      </w:r>
    </w:p>
    <w:p w14:paraId="000000FD" w14:textId="77777777" w:rsidR="00C84E69" w:rsidRDefault="00C84E69">
      <w:pPr>
        <w:pStyle w:val="Normal0"/>
        <w:pBdr>
          <w:top w:val="nil"/>
          <w:left w:val="nil"/>
          <w:bottom w:val="nil"/>
          <w:right w:val="nil"/>
          <w:between w:val="nil"/>
        </w:pBdr>
        <w:ind w:left="600"/>
        <w:rPr>
          <w:color w:val="000000"/>
        </w:rPr>
      </w:pPr>
    </w:p>
    <w:p w14:paraId="000000FE" w14:textId="77777777" w:rsidR="00C84E69" w:rsidRDefault="001A36A1">
      <w:pPr>
        <w:pStyle w:val="Normal0"/>
        <w:pBdr>
          <w:top w:val="nil"/>
          <w:left w:val="nil"/>
          <w:bottom w:val="nil"/>
          <w:right w:val="nil"/>
          <w:between w:val="nil"/>
        </w:pBdr>
        <w:ind w:left="600"/>
        <w:rPr>
          <w:color w:val="000000"/>
        </w:rPr>
      </w:pPr>
      <w:r>
        <w:rPr>
          <w:b/>
          <w:color w:val="000000"/>
        </w:rPr>
        <w:t>Estireno-butadieno</w:t>
      </w:r>
      <w:r>
        <w:rPr>
          <w:color w:val="000000"/>
        </w:rPr>
        <w:t>: El estireno-butadieno es un tipo de látex sintético que se utiliza en la fabricación de neumáticos, debido a su alta resistencia a la abrasión y la rotura.</w:t>
      </w:r>
    </w:p>
    <w:p w14:paraId="000000FF" w14:textId="77777777" w:rsidR="00C84E69" w:rsidRDefault="00C84E69">
      <w:pPr>
        <w:pStyle w:val="Normal0"/>
        <w:pBdr>
          <w:top w:val="nil"/>
          <w:left w:val="nil"/>
          <w:bottom w:val="nil"/>
          <w:right w:val="nil"/>
          <w:between w:val="nil"/>
        </w:pBdr>
        <w:ind w:left="600"/>
        <w:rPr>
          <w:color w:val="000000"/>
        </w:rPr>
      </w:pPr>
    </w:p>
    <w:p w14:paraId="00000100" w14:textId="77777777" w:rsidR="00C84E69" w:rsidRDefault="001A36A1">
      <w:pPr>
        <w:pStyle w:val="Normal0"/>
        <w:pBdr>
          <w:top w:val="nil"/>
          <w:left w:val="nil"/>
          <w:bottom w:val="nil"/>
          <w:right w:val="nil"/>
          <w:between w:val="nil"/>
        </w:pBdr>
        <w:ind w:left="600"/>
        <w:rPr>
          <w:color w:val="000000"/>
        </w:rPr>
      </w:pPr>
      <w:r>
        <w:rPr>
          <w:b/>
          <w:color w:val="000000"/>
        </w:rPr>
        <w:t>Blanqueadores</w:t>
      </w:r>
      <w:r>
        <w:rPr>
          <w:color w:val="000000"/>
        </w:rPr>
        <w:t>: Los blanqueadores son compuestos químicos que se añaden al látex para mejorar su apariencia y hacerlo más atractivo para los consumidores.</w:t>
      </w:r>
    </w:p>
    <w:p w14:paraId="00000101" w14:textId="77777777" w:rsidR="00C84E69" w:rsidRDefault="00C84E69">
      <w:pPr>
        <w:pStyle w:val="Normal0"/>
        <w:pBdr>
          <w:top w:val="nil"/>
          <w:left w:val="nil"/>
          <w:bottom w:val="nil"/>
          <w:right w:val="nil"/>
          <w:between w:val="nil"/>
        </w:pBdr>
        <w:ind w:left="600"/>
        <w:rPr>
          <w:color w:val="000000"/>
        </w:rPr>
      </w:pPr>
    </w:p>
    <w:p w14:paraId="00000102" w14:textId="77777777" w:rsidR="00C84E69" w:rsidRDefault="001A36A1">
      <w:pPr>
        <w:pStyle w:val="Normal0"/>
        <w:pBdr>
          <w:top w:val="nil"/>
          <w:left w:val="nil"/>
          <w:bottom w:val="nil"/>
          <w:right w:val="nil"/>
          <w:between w:val="nil"/>
        </w:pBdr>
        <w:ind w:left="600"/>
        <w:rPr>
          <w:color w:val="000000"/>
        </w:rPr>
      </w:pPr>
      <w:r>
        <w:rPr>
          <w:b/>
          <w:color w:val="000000"/>
        </w:rPr>
        <w:t>Espumado</w:t>
      </w:r>
      <w:r>
        <w:rPr>
          <w:color w:val="000000"/>
        </w:rPr>
        <w:t>: El espumado es un proceso en el que se incorporan pequeñas burbujas de aire en el látex para aumentar su ligereza y mejorar su capacidad de aislamiento.</w:t>
      </w:r>
    </w:p>
    <w:p w14:paraId="00000103" w14:textId="77777777" w:rsidR="00C84E69" w:rsidRDefault="00C84E69">
      <w:pPr>
        <w:pStyle w:val="Normal0"/>
        <w:pBdr>
          <w:top w:val="nil"/>
          <w:left w:val="nil"/>
          <w:bottom w:val="nil"/>
          <w:right w:val="nil"/>
          <w:between w:val="nil"/>
        </w:pBdr>
        <w:ind w:left="600"/>
        <w:rPr>
          <w:color w:val="000000"/>
        </w:rPr>
      </w:pPr>
    </w:p>
    <w:p w14:paraId="00000104" w14:textId="77777777" w:rsidR="00C84E69" w:rsidRDefault="001A36A1">
      <w:pPr>
        <w:pStyle w:val="Normal0"/>
        <w:pBdr>
          <w:top w:val="nil"/>
          <w:left w:val="nil"/>
          <w:bottom w:val="nil"/>
          <w:right w:val="nil"/>
          <w:between w:val="nil"/>
        </w:pBdr>
        <w:ind w:left="600"/>
        <w:rPr>
          <w:color w:val="000000"/>
        </w:rPr>
      </w:pPr>
      <w:r>
        <w:rPr>
          <w:b/>
          <w:color w:val="000000"/>
        </w:rPr>
        <w:t>Compuestos de caucho</w:t>
      </w:r>
      <w:r>
        <w:rPr>
          <w:color w:val="000000"/>
        </w:rPr>
        <w:t>: Los compuestos de caucho son mezclas de látex y otros aditivos que se utilizan para fabricar productos de caucho, como neumáticos, tubos y juntas.</w:t>
      </w:r>
    </w:p>
    <w:p w14:paraId="00000105" w14:textId="77777777" w:rsidR="00C84E69" w:rsidRDefault="00C84E69">
      <w:pPr>
        <w:pStyle w:val="Normal0"/>
        <w:pBdr>
          <w:top w:val="nil"/>
          <w:left w:val="nil"/>
          <w:bottom w:val="nil"/>
          <w:right w:val="nil"/>
          <w:between w:val="nil"/>
        </w:pBdr>
        <w:ind w:left="600"/>
        <w:rPr>
          <w:color w:val="000000"/>
        </w:rPr>
      </w:pPr>
    </w:p>
    <w:p w14:paraId="00000109" w14:textId="0B2A8AE5" w:rsidR="00C84E69" w:rsidRDefault="00C84E69" w:rsidP="00307813">
      <w:pPr>
        <w:pStyle w:val="Normal0"/>
        <w:pBdr>
          <w:top w:val="nil"/>
          <w:left w:val="nil"/>
          <w:bottom w:val="nil"/>
          <w:right w:val="nil"/>
          <w:between w:val="nil"/>
        </w:pBdr>
        <w:rPr>
          <w:color w:val="000000"/>
        </w:rPr>
      </w:pPr>
    </w:p>
    <w:p w14:paraId="0000010A" w14:textId="77777777" w:rsidR="00C84E69" w:rsidRDefault="00C84E69">
      <w:pPr>
        <w:pStyle w:val="Normal0"/>
        <w:pBdr>
          <w:top w:val="nil"/>
          <w:left w:val="nil"/>
          <w:bottom w:val="nil"/>
          <w:right w:val="nil"/>
          <w:between w:val="nil"/>
        </w:pBdr>
        <w:ind w:left="600"/>
        <w:rPr>
          <w:color w:val="000000"/>
        </w:rPr>
      </w:pPr>
    </w:p>
    <w:p w14:paraId="0000010B" w14:textId="77777777" w:rsidR="00C84E69" w:rsidRDefault="001A36A1">
      <w:pPr>
        <w:pStyle w:val="Ttulo2"/>
        <w:numPr>
          <w:ilvl w:val="1"/>
          <w:numId w:val="10"/>
        </w:numPr>
        <w:rPr>
          <w:sz w:val="20"/>
          <w:szCs w:val="20"/>
        </w:rPr>
      </w:pPr>
      <w:bookmarkStart w:id="4" w:name="_Toc152656408"/>
      <w:r>
        <w:rPr>
          <w:sz w:val="20"/>
          <w:szCs w:val="20"/>
        </w:rPr>
        <w:t>Referencias</w:t>
      </w:r>
      <w:bookmarkEnd w:id="4"/>
    </w:p>
    <w:tbl>
      <w:tblPr>
        <w:tblStyle w:val="11"/>
        <w:tblW w:w="7894"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350"/>
        <w:gridCol w:w="1868"/>
        <w:gridCol w:w="2142"/>
        <w:gridCol w:w="862"/>
        <w:gridCol w:w="1672"/>
      </w:tblGrid>
      <w:tr w:rsidR="00C84E69" w14:paraId="39FBA6F4" w14:textId="77777777">
        <w:trPr>
          <w:cantSplit/>
          <w:trHeight w:val="284"/>
        </w:trPr>
        <w:tc>
          <w:tcPr>
            <w:tcW w:w="1350" w:type="dxa"/>
            <w:tcBorders>
              <w:bottom w:val="single" w:sz="6" w:space="0" w:color="292929"/>
            </w:tcBorders>
            <w:shd w:val="clear" w:color="auto" w:fill="EAEAEA"/>
            <w:tcMar>
              <w:top w:w="17" w:type="dxa"/>
              <w:left w:w="17" w:type="dxa"/>
              <w:bottom w:w="17" w:type="dxa"/>
              <w:right w:w="17" w:type="dxa"/>
            </w:tcMar>
            <w:vAlign w:val="bottom"/>
          </w:tcPr>
          <w:p w14:paraId="0000010C" w14:textId="77777777" w:rsidR="00C84E69" w:rsidRDefault="001A36A1">
            <w:pPr>
              <w:pStyle w:val="Normal0"/>
              <w:jc w:val="center"/>
              <w:rPr>
                <w:b/>
              </w:rPr>
            </w:pPr>
            <w:r>
              <w:rPr>
                <w:b/>
              </w:rPr>
              <w:t>Referencia</w:t>
            </w:r>
          </w:p>
        </w:tc>
        <w:tc>
          <w:tcPr>
            <w:tcW w:w="1868"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0000010D" w14:textId="77777777" w:rsidR="00C84E69" w:rsidRDefault="001A36A1">
            <w:pPr>
              <w:pStyle w:val="Normal0"/>
              <w:jc w:val="center"/>
              <w:rPr>
                <w:b/>
              </w:rPr>
            </w:pPr>
            <w:r>
              <w:rPr>
                <w:b/>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0000010E" w14:textId="77777777" w:rsidR="00C84E69" w:rsidRDefault="001A36A1">
            <w:pPr>
              <w:pStyle w:val="Normal0"/>
              <w:jc w:val="center"/>
              <w:rPr>
                <w:b/>
              </w:rPr>
            </w:pPr>
            <w:r>
              <w:rPr>
                <w:b/>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0000010F" w14:textId="77777777" w:rsidR="00C84E69" w:rsidRDefault="001A36A1">
            <w:pPr>
              <w:pStyle w:val="Normal0"/>
              <w:jc w:val="center"/>
              <w:rPr>
                <w:b/>
              </w:rPr>
            </w:pPr>
            <w:r>
              <w:rPr>
                <w:b/>
              </w:rPr>
              <w:t>Fecha</w:t>
            </w:r>
          </w:p>
        </w:tc>
        <w:tc>
          <w:tcPr>
            <w:tcW w:w="1672"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00000110" w14:textId="77777777" w:rsidR="00C84E69" w:rsidRDefault="001A36A1">
            <w:pPr>
              <w:pStyle w:val="Normal0"/>
              <w:jc w:val="center"/>
              <w:rPr>
                <w:b/>
              </w:rPr>
            </w:pPr>
            <w:r>
              <w:rPr>
                <w:b/>
              </w:rPr>
              <w:t>Autor</w:t>
            </w:r>
          </w:p>
        </w:tc>
      </w:tr>
      <w:tr w:rsidR="00C84E69" w14:paraId="4A9141AC" w14:textId="77777777">
        <w:trPr>
          <w:cantSplit/>
        </w:trPr>
        <w:tc>
          <w:tcPr>
            <w:tcW w:w="1350" w:type="dxa"/>
            <w:tcBorders>
              <w:top w:val="single" w:sz="6" w:space="0" w:color="292929"/>
            </w:tcBorders>
            <w:tcMar>
              <w:top w:w="0" w:type="dxa"/>
              <w:bottom w:w="0" w:type="dxa"/>
            </w:tcMar>
          </w:tcPr>
          <w:p w14:paraId="00000111" w14:textId="77777777" w:rsidR="00C84E69" w:rsidRDefault="001A36A1">
            <w:pPr>
              <w:pStyle w:val="Normal0"/>
              <w:pBdr>
                <w:top w:val="nil"/>
                <w:left w:val="nil"/>
                <w:bottom w:val="nil"/>
                <w:right w:val="nil"/>
                <w:between w:val="nil"/>
              </w:pBdr>
            </w:pPr>
            <w:r>
              <w:rPr>
                <w:i/>
                <w:color w:val="05103E"/>
              </w:rPr>
              <w:t>Ley 1581 de 2012</w:t>
            </w:r>
          </w:p>
        </w:tc>
        <w:tc>
          <w:tcPr>
            <w:tcW w:w="1868" w:type="dxa"/>
            <w:tcBorders>
              <w:top w:val="single" w:sz="6" w:space="0" w:color="292929"/>
              <w:right w:val="single" w:sz="4" w:space="0" w:color="292929"/>
            </w:tcBorders>
            <w:tcMar>
              <w:top w:w="0" w:type="dxa"/>
              <w:bottom w:w="0" w:type="dxa"/>
            </w:tcMar>
          </w:tcPr>
          <w:p w14:paraId="00000112" w14:textId="77777777" w:rsidR="00C84E69" w:rsidRDefault="001A36A1">
            <w:pPr>
              <w:pStyle w:val="Normal0"/>
              <w:spacing w:line="259" w:lineRule="auto"/>
              <w:rPr>
                <w:i/>
              </w:rPr>
            </w:pPr>
            <w:r>
              <w:rPr>
                <w:i/>
              </w:rPr>
              <w:t>disposiciones generales para la protección de datos personales.</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00000113" w14:textId="77777777" w:rsidR="00C84E69" w:rsidRDefault="001A36A1">
            <w:pPr>
              <w:pStyle w:val="Normal0"/>
              <w:pBdr>
                <w:top w:val="nil"/>
                <w:left w:val="nil"/>
                <w:bottom w:val="nil"/>
                <w:right w:val="nil"/>
                <w:between w:val="nil"/>
              </w:pBdr>
              <w:rPr>
                <w:color w:val="000000"/>
              </w:rPr>
            </w:pPr>
            <w:r>
              <w:rPr>
                <w:color w:val="000000"/>
              </w:rPr>
              <w:t>https://www.funcionpublica.gov.co/eva/gestornormativo/norma.php?i=49981</w:t>
            </w:r>
          </w:p>
        </w:tc>
        <w:tc>
          <w:tcPr>
            <w:tcW w:w="862" w:type="dxa"/>
            <w:tcBorders>
              <w:top w:val="single" w:sz="6" w:space="0" w:color="292929"/>
              <w:left w:val="single" w:sz="4" w:space="0" w:color="292929"/>
              <w:right w:val="single" w:sz="4" w:space="0" w:color="292929"/>
            </w:tcBorders>
            <w:tcMar>
              <w:top w:w="0" w:type="dxa"/>
              <w:bottom w:w="0" w:type="dxa"/>
            </w:tcMar>
          </w:tcPr>
          <w:p w14:paraId="00000114" w14:textId="77777777" w:rsidR="00C84E69" w:rsidRDefault="001A36A1">
            <w:pPr>
              <w:pStyle w:val="Normal0"/>
              <w:pBdr>
                <w:top w:val="nil"/>
                <w:left w:val="nil"/>
                <w:bottom w:val="nil"/>
                <w:right w:val="nil"/>
                <w:between w:val="nil"/>
              </w:pBdr>
              <w:rPr>
                <w:color w:val="000000"/>
              </w:rPr>
            </w:pPr>
            <w:r>
              <w:rPr>
                <w:color w:val="000000"/>
              </w:rPr>
              <w:t>2022, 2 marzo</w:t>
            </w:r>
          </w:p>
        </w:tc>
        <w:tc>
          <w:tcPr>
            <w:tcW w:w="1672" w:type="dxa"/>
            <w:tcBorders>
              <w:top w:val="single" w:sz="6" w:space="0" w:color="292929"/>
              <w:left w:val="single" w:sz="4" w:space="0" w:color="292929"/>
            </w:tcBorders>
            <w:tcMar>
              <w:top w:w="0" w:type="dxa"/>
              <w:bottom w:w="0" w:type="dxa"/>
            </w:tcMar>
          </w:tcPr>
          <w:p w14:paraId="00000115" w14:textId="77777777" w:rsidR="00C84E69" w:rsidRDefault="001A36A1">
            <w:pPr>
              <w:pStyle w:val="Normal0"/>
              <w:pBdr>
                <w:top w:val="nil"/>
                <w:left w:val="nil"/>
                <w:bottom w:val="nil"/>
                <w:right w:val="nil"/>
                <w:between w:val="nil"/>
              </w:pBdr>
              <w:rPr>
                <w:color w:val="000000"/>
              </w:rPr>
            </w:pPr>
            <w:r>
              <w:rPr>
                <w:color w:val="000000"/>
              </w:rPr>
              <w:t>Función pública.</w:t>
            </w:r>
          </w:p>
        </w:tc>
      </w:tr>
      <w:tr w:rsidR="00C84E69" w14:paraId="48DCD788" w14:textId="77777777">
        <w:trPr>
          <w:cantSplit/>
        </w:trPr>
        <w:tc>
          <w:tcPr>
            <w:tcW w:w="1350" w:type="dxa"/>
            <w:tcMar>
              <w:top w:w="0" w:type="dxa"/>
              <w:bottom w:w="0" w:type="dxa"/>
            </w:tcMar>
          </w:tcPr>
          <w:p w14:paraId="00000116" w14:textId="77777777" w:rsidR="00C84E69" w:rsidRDefault="001A36A1">
            <w:pPr>
              <w:pStyle w:val="Normal0"/>
              <w:pBdr>
                <w:top w:val="nil"/>
                <w:left w:val="nil"/>
                <w:bottom w:val="nil"/>
                <w:right w:val="nil"/>
                <w:between w:val="nil"/>
              </w:pBdr>
              <w:rPr>
                <w:color w:val="000000"/>
              </w:rPr>
            </w:pPr>
            <w:r>
              <w:rPr>
                <w:color w:val="000000"/>
              </w:rPr>
              <w:t>Ley de APP</w:t>
            </w:r>
          </w:p>
        </w:tc>
        <w:tc>
          <w:tcPr>
            <w:tcW w:w="1868" w:type="dxa"/>
            <w:tcBorders>
              <w:right w:val="single" w:sz="4" w:space="0" w:color="292929"/>
            </w:tcBorders>
            <w:tcMar>
              <w:top w:w="0" w:type="dxa"/>
              <w:bottom w:w="0" w:type="dxa"/>
            </w:tcMar>
          </w:tcPr>
          <w:p w14:paraId="00000117" w14:textId="77777777" w:rsidR="00C84E69" w:rsidRDefault="001A36A1">
            <w:pPr>
              <w:pStyle w:val="Normal0"/>
              <w:pBdr>
                <w:top w:val="nil"/>
                <w:left w:val="nil"/>
                <w:bottom w:val="nil"/>
                <w:right w:val="nil"/>
                <w:between w:val="nil"/>
              </w:pBdr>
              <w:rPr>
                <w:color w:val="000000"/>
              </w:rPr>
            </w:pPr>
            <w:r>
              <w:rPr>
                <w:color w:val="000000"/>
              </w:rPr>
              <w:t>Ley de APP para la industria TIC.</w:t>
            </w:r>
          </w:p>
        </w:tc>
        <w:tc>
          <w:tcPr>
            <w:tcW w:w="2142" w:type="dxa"/>
            <w:tcBorders>
              <w:left w:val="single" w:sz="4" w:space="0" w:color="292929"/>
              <w:right w:val="single" w:sz="4" w:space="0" w:color="292929"/>
            </w:tcBorders>
            <w:tcMar>
              <w:top w:w="17" w:type="dxa"/>
              <w:left w:w="40" w:type="dxa"/>
              <w:bottom w:w="0" w:type="dxa"/>
              <w:right w:w="40" w:type="dxa"/>
            </w:tcMar>
          </w:tcPr>
          <w:p w14:paraId="00000118" w14:textId="77777777" w:rsidR="00C84E69" w:rsidRDefault="001A36A1">
            <w:pPr>
              <w:pStyle w:val="Normal0"/>
              <w:pBdr>
                <w:top w:val="nil"/>
                <w:left w:val="nil"/>
                <w:bottom w:val="nil"/>
                <w:right w:val="nil"/>
                <w:between w:val="nil"/>
              </w:pBdr>
              <w:rPr>
                <w:color w:val="000000"/>
              </w:rPr>
            </w:pPr>
            <w:r>
              <w:rPr>
                <w:color w:val="000000"/>
              </w:rPr>
              <w:t>https://colombiatic.mintic.gov.co/679/w3-article-73989.html</w:t>
            </w:r>
          </w:p>
        </w:tc>
        <w:tc>
          <w:tcPr>
            <w:tcW w:w="862" w:type="dxa"/>
            <w:tcBorders>
              <w:left w:val="single" w:sz="4" w:space="0" w:color="292929"/>
              <w:right w:val="single" w:sz="4" w:space="0" w:color="292929"/>
            </w:tcBorders>
            <w:tcMar>
              <w:top w:w="0" w:type="dxa"/>
              <w:bottom w:w="0" w:type="dxa"/>
            </w:tcMar>
          </w:tcPr>
          <w:p w14:paraId="00000119" w14:textId="77777777" w:rsidR="00C84E69" w:rsidRDefault="001A36A1">
            <w:pPr>
              <w:pStyle w:val="Normal0"/>
              <w:pBdr>
                <w:top w:val="nil"/>
                <w:left w:val="nil"/>
                <w:bottom w:val="nil"/>
                <w:right w:val="nil"/>
                <w:between w:val="nil"/>
              </w:pBdr>
              <w:rPr>
                <w:color w:val="000000"/>
              </w:rPr>
            </w:pPr>
            <w:r>
              <w:rPr>
                <w:color w:val="000000"/>
              </w:rPr>
              <w:t>2022</w:t>
            </w:r>
          </w:p>
        </w:tc>
        <w:tc>
          <w:tcPr>
            <w:tcW w:w="1672" w:type="dxa"/>
            <w:tcBorders>
              <w:left w:val="single" w:sz="4" w:space="0" w:color="292929"/>
            </w:tcBorders>
            <w:tcMar>
              <w:top w:w="0" w:type="dxa"/>
              <w:bottom w:w="0" w:type="dxa"/>
            </w:tcMar>
          </w:tcPr>
          <w:p w14:paraId="0000011A" w14:textId="27D81688" w:rsidR="00C84E69" w:rsidRPr="00307813" w:rsidRDefault="001A36A1">
            <w:pPr>
              <w:pStyle w:val="Normal0"/>
              <w:pBdr>
                <w:top w:val="nil"/>
                <w:left w:val="nil"/>
                <w:bottom w:val="nil"/>
                <w:right w:val="nil"/>
                <w:between w:val="nil"/>
              </w:pBdr>
              <w:rPr>
                <w:color w:val="000000" w:themeColor="text1"/>
              </w:rPr>
            </w:pPr>
            <w:r w:rsidRPr="00307813">
              <w:rPr>
                <w:color w:val="000000" w:themeColor="text1"/>
              </w:rPr>
              <w:t xml:space="preserve">Ministerio de la </w:t>
            </w:r>
            <w:r w:rsidR="00427381" w:rsidRPr="00307813">
              <w:rPr>
                <w:color w:val="000000" w:themeColor="text1"/>
              </w:rPr>
              <w:t>información</w:t>
            </w:r>
            <w:r w:rsidRPr="00307813">
              <w:rPr>
                <w:color w:val="000000" w:themeColor="text1"/>
              </w:rPr>
              <w:t xml:space="preserve"> y las comunicaciones  </w:t>
            </w:r>
          </w:p>
          <w:p w14:paraId="0000011B" w14:textId="77777777" w:rsidR="00C84E69" w:rsidRDefault="00C84E69">
            <w:pPr>
              <w:pStyle w:val="Normal0"/>
              <w:pBdr>
                <w:top w:val="nil"/>
                <w:left w:val="nil"/>
                <w:bottom w:val="nil"/>
                <w:right w:val="nil"/>
                <w:between w:val="nil"/>
              </w:pBdr>
              <w:rPr>
                <w:color w:val="000000"/>
              </w:rPr>
            </w:pPr>
          </w:p>
        </w:tc>
      </w:tr>
      <w:tr w:rsidR="00307813" w14:paraId="0109CA07" w14:textId="77777777">
        <w:trPr>
          <w:cantSplit/>
        </w:trPr>
        <w:tc>
          <w:tcPr>
            <w:tcW w:w="1350" w:type="dxa"/>
            <w:tcMar>
              <w:top w:w="0" w:type="dxa"/>
              <w:bottom w:w="0" w:type="dxa"/>
            </w:tcMar>
          </w:tcPr>
          <w:p w14:paraId="0C6AC18A" w14:textId="38876AE8" w:rsidR="00307813" w:rsidRDefault="00307813">
            <w:pPr>
              <w:pStyle w:val="Normal0"/>
              <w:pBdr>
                <w:top w:val="nil"/>
                <w:left w:val="nil"/>
                <w:bottom w:val="nil"/>
                <w:right w:val="nil"/>
                <w:between w:val="nil"/>
              </w:pBdr>
              <w:rPr>
                <w:color w:val="000000"/>
              </w:rPr>
            </w:pPr>
            <w:r>
              <w:rPr>
                <w:color w:val="040C28"/>
              </w:rPr>
              <w:t>Ley 527 de 1999</w:t>
            </w:r>
          </w:p>
        </w:tc>
        <w:tc>
          <w:tcPr>
            <w:tcW w:w="1868" w:type="dxa"/>
            <w:tcBorders>
              <w:right w:val="single" w:sz="4" w:space="0" w:color="292929"/>
            </w:tcBorders>
            <w:tcMar>
              <w:top w:w="0" w:type="dxa"/>
              <w:bottom w:w="0" w:type="dxa"/>
            </w:tcMar>
          </w:tcPr>
          <w:p w14:paraId="768F7DA2" w14:textId="40E133C7" w:rsidR="00307813" w:rsidRDefault="00307813">
            <w:pPr>
              <w:pStyle w:val="Normal0"/>
              <w:pBdr>
                <w:top w:val="nil"/>
                <w:left w:val="nil"/>
                <w:bottom w:val="nil"/>
                <w:right w:val="nil"/>
                <w:between w:val="nil"/>
              </w:pBdr>
              <w:rPr>
                <w:color w:val="000000"/>
              </w:rPr>
            </w:pPr>
            <w:r w:rsidRPr="00307813">
              <w:rPr>
                <w:color w:val="000000"/>
              </w:rPr>
              <w:t>Objeto de norma: "Por medio de la cual se define y reglamenta el acceso y uso de los mensajes de datos, del comercio electrónico</w:t>
            </w:r>
          </w:p>
        </w:tc>
        <w:tc>
          <w:tcPr>
            <w:tcW w:w="2142" w:type="dxa"/>
            <w:tcBorders>
              <w:left w:val="single" w:sz="4" w:space="0" w:color="292929"/>
              <w:right w:val="single" w:sz="4" w:space="0" w:color="292929"/>
            </w:tcBorders>
            <w:tcMar>
              <w:top w:w="17" w:type="dxa"/>
              <w:left w:w="40" w:type="dxa"/>
              <w:bottom w:w="0" w:type="dxa"/>
              <w:right w:w="40" w:type="dxa"/>
            </w:tcMar>
          </w:tcPr>
          <w:p w14:paraId="79D39A06" w14:textId="4C98DDA8" w:rsidR="00307813" w:rsidRDefault="00307813">
            <w:pPr>
              <w:pStyle w:val="Normal0"/>
              <w:pBdr>
                <w:top w:val="nil"/>
                <w:left w:val="nil"/>
                <w:bottom w:val="nil"/>
                <w:right w:val="nil"/>
                <w:between w:val="nil"/>
              </w:pBdr>
              <w:rPr>
                <w:color w:val="000000"/>
              </w:rPr>
            </w:pPr>
            <w:r w:rsidRPr="00307813">
              <w:rPr>
                <w:color w:val="000000"/>
              </w:rPr>
              <w:t>https://www.funcionpublica.gov.co/eva/gestornormativo/norma.php?i=4276</w:t>
            </w:r>
          </w:p>
        </w:tc>
        <w:tc>
          <w:tcPr>
            <w:tcW w:w="862" w:type="dxa"/>
            <w:tcBorders>
              <w:left w:val="single" w:sz="4" w:space="0" w:color="292929"/>
              <w:right w:val="single" w:sz="4" w:space="0" w:color="292929"/>
            </w:tcBorders>
            <w:tcMar>
              <w:top w:w="0" w:type="dxa"/>
              <w:bottom w:w="0" w:type="dxa"/>
            </w:tcMar>
          </w:tcPr>
          <w:p w14:paraId="45C8C0DB" w14:textId="53C3505E" w:rsidR="00307813" w:rsidRDefault="00427381">
            <w:pPr>
              <w:pStyle w:val="Normal0"/>
              <w:pBdr>
                <w:top w:val="nil"/>
                <w:left w:val="nil"/>
                <w:bottom w:val="nil"/>
                <w:right w:val="nil"/>
                <w:between w:val="nil"/>
              </w:pBdr>
              <w:rPr>
                <w:color w:val="000000"/>
              </w:rPr>
            </w:pPr>
            <w:r>
              <w:rPr>
                <w:color w:val="000000"/>
              </w:rPr>
              <w:t>1999</w:t>
            </w:r>
          </w:p>
        </w:tc>
        <w:tc>
          <w:tcPr>
            <w:tcW w:w="1672" w:type="dxa"/>
            <w:tcBorders>
              <w:left w:val="single" w:sz="4" w:space="0" w:color="292929"/>
            </w:tcBorders>
            <w:tcMar>
              <w:top w:w="0" w:type="dxa"/>
              <w:bottom w:w="0" w:type="dxa"/>
            </w:tcMar>
          </w:tcPr>
          <w:p w14:paraId="419B61F5" w14:textId="4257DA21" w:rsidR="00307813" w:rsidRPr="00307813" w:rsidRDefault="00427381">
            <w:pPr>
              <w:pStyle w:val="Normal0"/>
              <w:pBdr>
                <w:top w:val="nil"/>
                <w:left w:val="nil"/>
                <w:bottom w:val="nil"/>
                <w:right w:val="nil"/>
                <w:between w:val="nil"/>
              </w:pBdr>
              <w:rPr>
                <w:color w:val="000000" w:themeColor="text1"/>
              </w:rPr>
            </w:pPr>
            <w:r>
              <w:rPr>
                <w:color w:val="000000" w:themeColor="text1"/>
              </w:rPr>
              <w:t>Función publica</w:t>
            </w:r>
          </w:p>
        </w:tc>
      </w:tr>
      <w:tr w:rsidR="00427381" w14:paraId="4779AD95" w14:textId="77777777">
        <w:trPr>
          <w:cantSplit/>
        </w:trPr>
        <w:tc>
          <w:tcPr>
            <w:tcW w:w="1350" w:type="dxa"/>
            <w:tcMar>
              <w:top w:w="0" w:type="dxa"/>
              <w:bottom w:w="0" w:type="dxa"/>
            </w:tcMar>
          </w:tcPr>
          <w:p w14:paraId="14C8F6A2" w14:textId="38BD19C5" w:rsidR="00427381" w:rsidRDefault="00427381" w:rsidP="00427381">
            <w:pPr>
              <w:pStyle w:val="Normal0"/>
              <w:pBdr>
                <w:top w:val="nil"/>
                <w:left w:val="nil"/>
                <w:bottom w:val="nil"/>
                <w:right w:val="nil"/>
                <w:between w:val="nil"/>
              </w:pBdr>
              <w:jc w:val="center"/>
              <w:rPr>
                <w:color w:val="040C28"/>
              </w:rPr>
            </w:pPr>
            <w:r w:rsidRPr="00427381">
              <w:rPr>
                <w:color w:val="040C28"/>
              </w:rPr>
              <w:t>Ley 686 de 2001</w:t>
            </w:r>
          </w:p>
        </w:tc>
        <w:tc>
          <w:tcPr>
            <w:tcW w:w="1868" w:type="dxa"/>
            <w:tcBorders>
              <w:right w:val="single" w:sz="4" w:space="0" w:color="292929"/>
            </w:tcBorders>
            <w:tcMar>
              <w:top w:w="0" w:type="dxa"/>
              <w:bottom w:w="0" w:type="dxa"/>
            </w:tcMar>
          </w:tcPr>
          <w:p w14:paraId="7CAA5806" w14:textId="37158289" w:rsidR="00427381" w:rsidRPr="00307813" w:rsidRDefault="00427381">
            <w:pPr>
              <w:pStyle w:val="Normal0"/>
              <w:pBdr>
                <w:top w:val="nil"/>
                <w:left w:val="nil"/>
                <w:bottom w:val="nil"/>
                <w:right w:val="nil"/>
                <w:between w:val="nil"/>
              </w:pBdr>
              <w:rPr>
                <w:color w:val="000000"/>
              </w:rPr>
            </w:pPr>
            <w:r w:rsidRPr="00427381">
              <w:rPr>
                <w:color w:val="000000"/>
              </w:rPr>
              <w:t>La presente ley tiene por objeto establecer la cuota de Fomento Cauchera y las definiciones principales de las bases para su recaudo, administración, y destinación</w:t>
            </w:r>
          </w:p>
        </w:tc>
        <w:tc>
          <w:tcPr>
            <w:tcW w:w="2142" w:type="dxa"/>
            <w:tcBorders>
              <w:left w:val="single" w:sz="4" w:space="0" w:color="292929"/>
              <w:right w:val="single" w:sz="4" w:space="0" w:color="292929"/>
            </w:tcBorders>
            <w:tcMar>
              <w:top w:w="17" w:type="dxa"/>
              <w:left w:w="40" w:type="dxa"/>
              <w:bottom w:w="0" w:type="dxa"/>
              <w:right w:w="40" w:type="dxa"/>
            </w:tcMar>
          </w:tcPr>
          <w:p w14:paraId="2DFFE0B5" w14:textId="47AC2BDF" w:rsidR="00427381" w:rsidRPr="00307813" w:rsidRDefault="00427381">
            <w:pPr>
              <w:pStyle w:val="Normal0"/>
              <w:pBdr>
                <w:top w:val="nil"/>
                <w:left w:val="nil"/>
                <w:bottom w:val="nil"/>
                <w:right w:val="nil"/>
                <w:between w:val="nil"/>
              </w:pBdr>
              <w:rPr>
                <w:color w:val="000000"/>
              </w:rPr>
            </w:pPr>
            <w:r w:rsidRPr="00427381">
              <w:rPr>
                <w:color w:val="000000"/>
              </w:rPr>
              <w:t>https://www.redjurista.com/Documents/ley_686_de_2001_congreso_de_la_republica.aspx#/</w:t>
            </w:r>
          </w:p>
        </w:tc>
        <w:tc>
          <w:tcPr>
            <w:tcW w:w="862" w:type="dxa"/>
            <w:tcBorders>
              <w:left w:val="single" w:sz="4" w:space="0" w:color="292929"/>
              <w:right w:val="single" w:sz="4" w:space="0" w:color="292929"/>
            </w:tcBorders>
            <w:tcMar>
              <w:top w:w="0" w:type="dxa"/>
              <w:bottom w:w="0" w:type="dxa"/>
            </w:tcMar>
          </w:tcPr>
          <w:p w14:paraId="4C5C436A" w14:textId="22DA52E4" w:rsidR="00427381" w:rsidRDefault="00427381">
            <w:pPr>
              <w:pStyle w:val="Normal0"/>
              <w:pBdr>
                <w:top w:val="nil"/>
                <w:left w:val="nil"/>
                <w:bottom w:val="nil"/>
                <w:right w:val="nil"/>
                <w:between w:val="nil"/>
              </w:pBdr>
              <w:rPr>
                <w:color w:val="000000"/>
              </w:rPr>
            </w:pPr>
            <w:r>
              <w:rPr>
                <w:color w:val="000000"/>
              </w:rPr>
              <w:t>2001</w:t>
            </w:r>
          </w:p>
        </w:tc>
        <w:tc>
          <w:tcPr>
            <w:tcW w:w="1672" w:type="dxa"/>
            <w:tcBorders>
              <w:left w:val="single" w:sz="4" w:space="0" w:color="292929"/>
            </w:tcBorders>
            <w:tcMar>
              <w:top w:w="0" w:type="dxa"/>
              <w:bottom w:w="0" w:type="dxa"/>
            </w:tcMar>
          </w:tcPr>
          <w:p w14:paraId="0A93142D" w14:textId="18F23A82" w:rsidR="00427381" w:rsidRDefault="00427381">
            <w:pPr>
              <w:pStyle w:val="Normal0"/>
              <w:pBdr>
                <w:top w:val="nil"/>
                <w:left w:val="nil"/>
                <w:bottom w:val="nil"/>
                <w:right w:val="nil"/>
                <w:between w:val="nil"/>
              </w:pBdr>
              <w:rPr>
                <w:color w:val="000000" w:themeColor="text1"/>
              </w:rPr>
            </w:pPr>
            <w:r>
              <w:rPr>
                <w:color w:val="000000" w:themeColor="text1"/>
              </w:rPr>
              <w:t>Congreso de la republica</w:t>
            </w:r>
          </w:p>
        </w:tc>
      </w:tr>
    </w:tbl>
    <w:p w14:paraId="0000011C" w14:textId="77777777" w:rsidR="00C84E69" w:rsidRDefault="00C84E69">
      <w:pPr>
        <w:pStyle w:val="Normal0"/>
      </w:pPr>
    </w:p>
    <w:p w14:paraId="0000011D" w14:textId="77777777" w:rsidR="00C84E69" w:rsidRDefault="00C84E69">
      <w:pPr>
        <w:pStyle w:val="Normal0"/>
        <w:pBdr>
          <w:top w:val="nil"/>
          <w:left w:val="nil"/>
          <w:bottom w:val="nil"/>
          <w:right w:val="nil"/>
          <w:between w:val="nil"/>
        </w:pBdr>
        <w:ind w:left="708"/>
        <w:rPr>
          <w:i/>
          <w:color w:val="0000FF"/>
        </w:rPr>
      </w:pPr>
    </w:p>
    <w:p w14:paraId="0000011E" w14:textId="77777777" w:rsidR="00C84E69" w:rsidRDefault="00C84E69">
      <w:pPr>
        <w:pStyle w:val="Normal0"/>
        <w:pBdr>
          <w:top w:val="nil"/>
          <w:left w:val="nil"/>
          <w:bottom w:val="nil"/>
          <w:right w:val="nil"/>
          <w:between w:val="nil"/>
        </w:pBdr>
        <w:ind w:left="708"/>
        <w:rPr>
          <w:i/>
          <w:color w:val="0000FF"/>
        </w:rPr>
      </w:pPr>
    </w:p>
    <w:p w14:paraId="0000011F" w14:textId="77777777" w:rsidR="00C84E69" w:rsidRDefault="001A36A1">
      <w:pPr>
        <w:pStyle w:val="Ttulo2"/>
        <w:numPr>
          <w:ilvl w:val="1"/>
          <w:numId w:val="10"/>
        </w:numPr>
      </w:pPr>
      <w:bookmarkStart w:id="5" w:name="_Toc152656409"/>
      <w:r>
        <w:lastRenderedPageBreak/>
        <w:t>Resumen</w:t>
      </w:r>
      <w:bookmarkEnd w:id="5"/>
    </w:p>
    <w:p w14:paraId="00000120" w14:textId="77777777" w:rsidR="00C84E69" w:rsidRDefault="001A36A1">
      <w:pPr>
        <w:pStyle w:val="Normal0"/>
        <w:pBdr>
          <w:top w:val="nil"/>
          <w:left w:val="nil"/>
          <w:bottom w:val="nil"/>
          <w:right w:val="nil"/>
          <w:between w:val="nil"/>
        </w:pBdr>
        <w:ind w:left="600"/>
        <w:rPr>
          <w:color w:val="000000"/>
        </w:rPr>
      </w:pPr>
      <w:r>
        <w:rPr>
          <w:color w:val="000000"/>
        </w:rPr>
        <w:t>Verificando los requerimientos de los usuarios, ejecutamos este documento como elemento inicial en donde plasmamos los objetivos que se quieren obtener, el funcionamiento de la aplicación, sus características, además de las oportunidades que se pueden presentar, como mejorar los tiempos de cada venta, agilizando el trámite desde su solicitud hasta su entrega.</w:t>
      </w:r>
    </w:p>
    <w:p w14:paraId="00000121" w14:textId="77777777" w:rsidR="00C84E69" w:rsidRDefault="00C84E69">
      <w:pPr>
        <w:pStyle w:val="Normal0"/>
        <w:pBdr>
          <w:top w:val="nil"/>
          <w:left w:val="nil"/>
          <w:bottom w:val="nil"/>
          <w:right w:val="nil"/>
          <w:between w:val="nil"/>
        </w:pBdr>
        <w:ind w:left="600"/>
        <w:rPr>
          <w:color w:val="000000"/>
        </w:rPr>
      </w:pPr>
    </w:p>
    <w:p w14:paraId="00000122" w14:textId="77777777" w:rsidR="00C84E69" w:rsidRDefault="001A36A1">
      <w:pPr>
        <w:pStyle w:val="Normal0"/>
        <w:pBdr>
          <w:top w:val="nil"/>
          <w:left w:val="nil"/>
          <w:bottom w:val="nil"/>
          <w:right w:val="nil"/>
          <w:between w:val="nil"/>
        </w:pBdr>
        <w:ind w:left="600"/>
        <w:rPr>
          <w:color w:val="000000"/>
        </w:rPr>
      </w:pPr>
      <w:r>
        <w:rPr>
          <w:color w:val="000000"/>
        </w:rPr>
        <w:t>Teniendo en cuenta que en las primeras versiones no se va a acoplar a todas necesidades, se documentara en los requisitos del software, en donde en un apoyo en conjunto con actividades iniciales con el fin de ajustar la funcionalidad.</w:t>
      </w:r>
    </w:p>
    <w:p w14:paraId="00000123" w14:textId="77777777" w:rsidR="00C84E69" w:rsidRDefault="00C84E69">
      <w:pPr>
        <w:pStyle w:val="Normal0"/>
        <w:pBdr>
          <w:top w:val="nil"/>
          <w:left w:val="nil"/>
          <w:bottom w:val="nil"/>
          <w:right w:val="nil"/>
          <w:between w:val="nil"/>
        </w:pBdr>
        <w:ind w:left="600"/>
        <w:rPr>
          <w:color w:val="000000"/>
        </w:rPr>
      </w:pPr>
    </w:p>
    <w:p w14:paraId="00000124" w14:textId="77777777" w:rsidR="00C84E69" w:rsidRDefault="001A36A1">
      <w:pPr>
        <w:pStyle w:val="Normal0"/>
        <w:pBdr>
          <w:top w:val="nil"/>
          <w:left w:val="nil"/>
          <w:bottom w:val="nil"/>
          <w:right w:val="nil"/>
          <w:between w:val="nil"/>
        </w:pBdr>
        <w:ind w:left="600"/>
        <w:rPr>
          <w:color w:val="000000"/>
        </w:rPr>
      </w:pPr>
      <w:r>
        <w:rPr>
          <w:color w:val="000000"/>
        </w:rPr>
        <w:t>Por medio del soporte, llevar una experiencia de calidad en todo lo referente a la venta de productos de látex, además de una constante supervisión con el fin de documentar las posibles fallas no solo en el software sino en los procesos que se puede optimizar.</w:t>
      </w:r>
    </w:p>
    <w:p w14:paraId="00000125" w14:textId="77777777" w:rsidR="00C84E69" w:rsidRDefault="00C84E69">
      <w:pPr>
        <w:pStyle w:val="Normal0"/>
        <w:pBdr>
          <w:top w:val="nil"/>
          <w:left w:val="nil"/>
          <w:bottom w:val="nil"/>
          <w:right w:val="nil"/>
          <w:between w:val="nil"/>
        </w:pBdr>
        <w:ind w:left="600"/>
        <w:rPr>
          <w:color w:val="000000"/>
        </w:rPr>
      </w:pPr>
    </w:p>
    <w:p w14:paraId="00000126" w14:textId="77777777" w:rsidR="00C84E69" w:rsidRDefault="001A36A1">
      <w:pPr>
        <w:pStyle w:val="Normal0"/>
        <w:pBdr>
          <w:top w:val="nil"/>
          <w:left w:val="nil"/>
          <w:bottom w:val="nil"/>
          <w:right w:val="nil"/>
          <w:between w:val="nil"/>
        </w:pBdr>
        <w:ind w:left="600"/>
        <w:rPr>
          <w:color w:val="000000"/>
        </w:rPr>
      </w:pPr>
      <w:r>
        <w:rPr>
          <w:color w:val="000000"/>
        </w:rPr>
        <w:t>En el control de la aplicación, evitar estafas, generalizar un manual de uso tanto del vendedor como el comprador, métodos de pago, además de la revisión de PQR, en el campo de seguridad informática también nos basamos en las normas en la generación de requisitos de proyectos, del marco teórico y legal.</w:t>
      </w:r>
    </w:p>
    <w:p w14:paraId="00000129" w14:textId="36D676D3" w:rsidR="00C84E69" w:rsidRDefault="001A36A1" w:rsidP="00B41667">
      <w:pPr>
        <w:pStyle w:val="Ttulo1"/>
        <w:numPr>
          <w:ilvl w:val="0"/>
          <w:numId w:val="10"/>
        </w:numPr>
        <w:jc w:val="center"/>
        <w:rPr>
          <w:color w:val="000000"/>
        </w:rPr>
      </w:pPr>
      <w:bookmarkStart w:id="6" w:name="_Toc152656410"/>
      <w:r>
        <w:rPr>
          <w:color w:val="000000"/>
        </w:rPr>
        <w:t>Descripción general</w:t>
      </w:r>
      <w:bookmarkEnd w:id="6"/>
    </w:p>
    <w:p w14:paraId="0000012A" w14:textId="77777777" w:rsidR="00C84E69" w:rsidRDefault="00C84E69">
      <w:pPr>
        <w:pStyle w:val="Normal0"/>
        <w:spacing w:line="259" w:lineRule="auto"/>
        <w:ind w:left="300"/>
        <w:rPr>
          <w:i/>
          <w:color w:val="0000FF"/>
        </w:rPr>
      </w:pPr>
    </w:p>
    <w:p w14:paraId="0000012B" w14:textId="760D6F91" w:rsidR="00C84E69" w:rsidRDefault="001A36A1" w:rsidP="00B41667">
      <w:pPr>
        <w:pStyle w:val="Ttulo2"/>
        <w:numPr>
          <w:ilvl w:val="1"/>
          <w:numId w:val="16"/>
        </w:numPr>
        <w:jc w:val="both"/>
      </w:pPr>
      <w:bookmarkStart w:id="7" w:name="_Toc152656411"/>
      <w:r>
        <w:t>Perspectiva del producto</w:t>
      </w:r>
      <w:bookmarkEnd w:id="7"/>
    </w:p>
    <w:p w14:paraId="0000012C" w14:textId="77777777" w:rsidR="00C84E69" w:rsidRDefault="00C84E69">
      <w:pPr>
        <w:pStyle w:val="Normal0"/>
        <w:pBdr>
          <w:top w:val="nil"/>
          <w:left w:val="nil"/>
          <w:bottom w:val="nil"/>
          <w:right w:val="nil"/>
          <w:between w:val="nil"/>
        </w:pBdr>
        <w:ind w:left="600"/>
      </w:pPr>
    </w:p>
    <w:p w14:paraId="0000012D" w14:textId="77777777" w:rsidR="00C84E69" w:rsidRDefault="001A36A1">
      <w:pPr>
        <w:pStyle w:val="Normal0"/>
        <w:spacing w:line="259" w:lineRule="auto"/>
        <w:ind w:left="600"/>
      </w:pPr>
      <w:r>
        <w:t>Los productos de látex, como los guantes y las botas de látex, tienen una amplia variedad de aplicaciones en diferentes industrias y entornos laborales. El látex es un material duradero, elástico y resistente que proporciona protección contra una amplia gama de sustancias y agentes externos, como productos químicos, bacterias y virus.</w:t>
      </w:r>
    </w:p>
    <w:p w14:paraId="0000012E" w14:textId="77777777" w:rsidR="00C84E69" w:rsidRDefault="00C84E69">
      <w:pPr>
        <w:pStyle w:val="Normal0"/>
        <w:spacing w:line="259" w:lineRule="auto"/>
        <w:ind w:left="600"/>
      </w:pPr>
    </w:p>
    <w:p w14:paraId="0000012F" w14:textId="77777777" w:rsidR="00C84E69" w:rsidRDefault="001A36A1">
      <w:pPr>
        <w:pStyle w:val="Normal0"/>
        <w:spacing w:line="259" w:lineRule="auto"/>
        <w:ind w:left="600"/>
      </w:pPr>
      <w:r>
        <w:t>En la industria alimentaria y médica, los guantes de látex son esenciales para garantizar la higiene y prevenir la transmisión de enfermedades. Los guantes de látex se utilizan también en la industria de la limpieza y en trabajos que implican el manejo de productos químicos y otros materiales peligrosos. Además, los guantes de látex también se utilizan en el ámbito de la belleza y cuidado personal, como en salones de belleza, para realizar tratamientos de manicura y pedicura.</w:t>
      </w:r>
    </w:p>
    <w:p w14:paraId="00000130" w14:textId="77777777" w:rsidR="00C84E69" w:rsidRDefault="00C84E69">
      <w:pPr>
        <w:pStyle w:val="Normal0"/>
        <w:spacing w:line="259" w:lineRule="auto"/>
        <w:ind w:left="600"/>
      </w:pPr>
    </w:p>
    <w:p w14:paraId="00000131" w14:textId="77777777" w:rsidR="00C84E69" w:rsidRDefault="001A36A1">
      <w:pPr>
        <w:pStyle w:val="Normal0"/>
        <w:spacing w:line="259" w:lineRule="auto"/>
        <w:ind w:left="600"/>
      </w:pPr>
      <w:r>
        <w:t>Por otro lado, las botas de látex son un elemento importante en la protección del pie y de las piernas en entornos laborales donde existen riesgos de contacto con líquidos, productos químicos y agentes contaminantes. Las botas de látex también se utilizan en la industria alimentaria, para proteger los pies de los trabajadores que están expuestos a riesgos de resbalones y caídas, y en la industria de la construcción, para proteger los pies de objetos punzantes y caídas de objetos.</w:t>
      </w:r>
    </w:p>
    <w:p w14:paraId="00000132" w14:textId="77777777" w:rsidR="00C84E69" w:rsidRDefault="00C84E69">
      <w:pPr>
        <w:pStyle w:val="Normal0"/>
        <w:spacing w:line="259" w:lineRule="auto"/>
        <w:ind w:left="600"/>
      </w:pPr>
    </w:p>
    <w:p w14:paraId="00000133" w14:textId="77777777" w:rsidR="00C84E69" w:rsidRDefault="001A36A1">
      <w:pPr>
        <w:pStyle w:val="Normal0"/>
        <w:spacing w:line="259" w:lineRule="auto"/>
        <w:ind w:left="600"/>
      </w:pPr>
      <w:r>
        <w:t>Por lo anterior, si bien a sus inicios el sistema necesitará de la retroalimentación y propagación de campañas de marketing y conocimiento del nombre, la función general, se encuentra en ser un centro de recopilación que garantice, la expansión de la marca para el crecimiento de ella misma.</w:t>
      </w:r>
    </w:p>
    <w:p w14:paraId="00000134" w14:textId="77777777" w:rsidR="00C84E69" w:rsidRDefault="00C84E69">
      <w:pPr>
        <w:pStyle w:val="Normal0"/>
        <w:spacing w:line="259" w:lineRule="auto"/>
        <w:ind w:left="600"/>
        <w:rPr>
          <w:i/>
          <w:color w:val="0000FF"/>
        </w:rPr>
      </w:pPr>
    </w:p>
    <w:p w14:paraId="00000135" w14:textId="15D4A06D" w:rsidR="00C84E69" w:rsidRDefault="001A36A1" w:rsidP="00B41667">
      <w:pPr>
        <w:pStyle w:val="Ttulo2"/>
        <w:numPr>
          <w:ilvl w:val="1"/>
          <w:numId w:val="16"/>
        </w:numPr>
      </w:pPr>
      <w:bookmarkStart w:id="8" w:name="_Toc152656412"/>
      <w:r>
        <w:lastRenderedPageBreak/>
        <w:t>Funcionalidad del producto</w:t>
      </w:r>
      <w:bookmarkEnd w:id="8"/>
    </w:p>
    <w:p w14:paraId="00000136" w14:textId="77777777" w:rsidR="00C84E69" w:rsidRDefault="00C84E69">
      <w:pPr>
        <w:pStyle w:val="Normal0"/>
        <w:pBdr>
          <w:top w:val="nil"/>
          <w:left w:val="nil"/>
          <w:bottom w:val="nil"/>
          <w:right w:val="nil"/>
          <w:between w:val="nil"/>
        </w:pBdr>
        <w:ind w:left="600"/>
        <w:rPr>
          <w:color w:val="000000"/>
        </w:rPr>
      </w:pPr>
    </w:p>
    <w:p w14:paraId="00000137" w14:textId="77777777" w:rsidR="00C84E69" w:rsidRDefault="001A36A1">
      <w:pPr>
        <w:pStyle w:val="Normal0"/>
        <w:pBdr>
          <w:top w:val="nil"/>
          <w:left w:val="nil"/>
          <w:bottom w:val="nil"/>
          <w:right w:val="nil"/>
          <w:between w:val="nil"/>
        </w:pBdr>
        <w:ind w:left="600"/>
        <w:rPr>
          <w:color w:val="000000"/>
        </w:rPr>
      </w:pPr>
      <w:r>
        <w:rPr>
          <w:color w:val="000000"/>
        </w:rPr>
        <w:t xml:space="preserve">En retrospección a las generalidades del sistema este presenta las siguientes bondades: </w:t>
      </w:r>
    </w:p>
    <w:p w14:paraId="00000138" w14:textId="77777777" w:rsidR="00C84E69" w:rsidRDefault="00C84E69">
      <w:pPr>
        <w:pStyle w:val="Normal0"/>
        <w:pBdr>
          <w:top w:val="nil"/>
          <w:left w:val="nil"/>
          <w:bottom w:val="nil"/>
          <w:right w:val="nil"/>
          <w:between w:val="nil"/>
        </w:pBdr>
        <w:ind w:left="600"/>
        <w:rPr>
          <w:color w:val="000000"/>
        </w:rPr>
      </w:pPr>
    </w:p>
    <w:p w14:paraId="00000139" w14:textId="77777777" w:rsidR="00C84E69" w:rsidRDefault="001A36A1">
      <w:pPr>
        <w:pStyle w:val="Normal0"/>
        <w:numPr>
          <w:ilvl w:val="0"/>
          <w:numId w:val="1"/>
        </w:numPr>
        <w:pBdr>
          <w:top w:val="nil"/>
          <w:left w:val="nil"/>
          <w:bottom w:val="nil"/>
          <w:right w:val="nil"/>
          <w:between w:val="nil"/>
        </w:pBdr>
      </w:pPr>
      <w:r>
        <w:rPr>
          <w:color w:val="000000"/>
        </w:rPr>
        <w:t>Conectar al usuario desde cualquier parte a él la empresa</w:t>
      </w:r>
    </w:p>
    <w:p w14:paraId="0000013A" w14:textId="77777777" w:rsidR="00C84E69" w:rsidRDefault="001A36A1">
      <w:pPr>
        <w:pStyle w:val="Normal0"/>
        <w:numPr>
          <w:ilvl w:val="0"/>
          <w:numId w:val="1"/>
        </w:numPr>
        <w:pBdr>
          <w:top w:val="nil"/>
          <w:left w:val="nil"/>
          <w:bottom w:val="nil"/>
          <w:right w:val="nil"/>
          <w:between w:val="nil"/>
        </w:pBdr>
      </w:pPr>
      <w:r>
        <w:rPr>
          <w:color w:val="000000"/>
        </w:rPr>
        <w:t>Dispones diferentes métodos de pago virtuales.</w:t>
      </w:r>
    </w:p>
    <w:p w14:paraId="0000013B" w14:textId="3DBDF2D7" w:rsidR="00C84E69" w:rsidRDefault="001A36A1">
      <w:pPr>
        <w:pStyle w:val="Normal0"/>
        <w:numPr>
          <w:ilvl w:val="0"/>
          <w:numId w:val="1"/>
        </w:numPr>
        <w:pBdr>
          <w:top w:val="nil"/>
          <w:left w:val="nil"/>
          <w:bottom w:val="nil"/>
          <w:right w:val="nil"/>
          <w:between w:val="nil"/>
        </w:pBdr>
      </w:pPr>
      <w:r>
        <w:rPr>
          <w:color w:val="000000"/>
        </w:rPr>
        <w:t>Generar facturas y</w:t>
      </w:r>
      <w:r w:rsidR="00E01ED9">
        <w:rPr>
          <w:color w:val="000000"/>
        </w:rPr>
        <w:t xml:space="preserve"> cotizaciones desde la comodidad </w:t>
      </w:r>
      <w:r>
        <w:rPr>
          <w:color w:val="000000"/>
        </w:rPr>
        <w:t>del hogar.</w:t>
      </w:r>
    </w:p>
    <w:p w14:paraId="0000013C" w14:textId="77777777" w:rsidR="00C84E69" w:rsidRDefault="001A36A1">
      <w:pPr>
        <w:pStyle w:val="Normal0"/>
        <w:numPr>
          <w:ilvl w:val="0"/>
          <w:numId w:val="1"/>
        </w:numPr>
        <w:pBdr>
          <w:top w:val="nil"/>
          <w:left w:val="nil"/>
          <w:bottom w:val="nil"/>
          <w:right w:val="nil"/>
          <w:between w:val="nil"/>
        </w:pBdr>
      </w:pPr>
      <w:r>
        <w:rPr>
          <w:color w:val="000000"/>
        </w:rPr>
        <w:t xml:space="preserve">Todo este enmarcada dentro de la legislación nacional colombiana. </w:t>
      </w:r>
    </w:p>
    <w:p w14:paraId="0000013D" w14:textId="77777777" w:rsidR="00C84E69" w:rsidRDefault="001A36A1">
      <w:pPr>
        <w:pStyle w:val="Normal0"/>
        <w:numPr>
          <w:ilvl w:val="0"/>
          <w:numId w:val="1"/>
        </w:numPr>
        <w:pBdr>
          <w:top w:val="nil"/>
          <w:left w:val="nil"/>
          <w:bottom w:val="nil"/>
          <w:right w:val="nil"/>
          <w:between w:val="nil"/>
        </w:pBdr>
      </w:pPr>
      <w:r>
        <w:rPr>
          <w:color w:val="000000"/>
        </w:rPr>
        <w:t xml:space="preserve">Garantías reales basadas en ciertas especificaciones del producto. </w:t>
      </w:r>
    </w:p>
    <w:p w14:paraId="0000013E" w14:textId="77777777" w:rsidR="00C84E69" w:rsidRDefault="001A36A1">
      <w:pPr>
        <w:pStyle w:val="Normal0"/>
        <w:numPr>
          <w:ilvl w:val="0"/>
          <w:numId w:val="1"/>
        </w:numPr>
        <w:pBdr>
          <w:top w:val="nil"/>
          <w:left w:val="nil"/>
          <w:bottom w:val="nil"/>
          <w:right w:val="nil"/>
          <w:between w:val="nil"/>
        </w:pBdr>
        <w:rPr>
          <w:color w:val="000000"/>
        </w:rPr>
      </w:pPr>
      <w:r>
        <w:rPr>
          <w:color w:val="000000"/>
        </w:rPr>
        <w:t>Clasificación de productos, no tan solo por calificación de usuarios, sino de cumplimientos y requerimientos en cuanto a garantías y sistemas de posventa, dentro de la legalidad permitida.</w:t>
      </w:r>
    </w:p>
    <w:p w14:paraId="0000013F" w14:textId="61868247" w:rsidR="00C84E69" w:rsidRDefault="00C84E69">
      <w:pPr>
        <w:pStyle w:val="Normal0"/>
        <w:pBdr>
          <w:top w:val="nil"/>
          <w:left w:val="nil"/>
          <w:bottom w:val="nil"/>
          <w:right w:val="nil"/>
          <w:between w:val="nil"/>
        </w:pBdr>
        <w:ind w:left="720"/>
        <w:rPr>
          <w:color w:val="000000"/>
        </w:rPr>
      </w:pPr>
    </w:p>
    <w:p w14:paraId="0040C37A" w14:textId="4F97CCF3" w:rsidR="00AE4943" w:rsidRDefault="00AE4943">
      <w:pPr>
        <w:pStyle w:val="Normal0"/>
        <w:pBdr>
          <w:top w:val="nil"/>
          <w:left w:val="nil"/>
          <w:bottom w:val="nil"/>
          <w:right w:val="nil"/>
          <w:between w:val="nil"/>
        </w:pBdr>
        <w:ind w:left="720"/>
        <w:rPr>
          <w:color w:val="000000"/>
        </w:rPr>
      </w:pPr>
    </w:p>
    <w:p w14:paraId="0D9E77E0" w14:textId="136975F7" w:rsidR="00AE4943" w:rsidRDefault="00AE4943">
      <w:pPr>
        <w:pStyle w:val="Normal0"/>
        <w:pBdr>
          <w:top w:val="nil"/>
          <w:left w:val="nil"/>
          <w:bottom w:val="nil"/>
          <w:right w:val="nil"/>
          <w:between w:val="nil"/>
        </w:pBdr>
        <w:ind w:left="720"/>
        <w:rPr>
          <w:color w:val="000000"/>
        </w:rPr>
      </w:pPr>
    </w:p>
    <w:p w14:paraId="4FDF30F0" w14:textId="77777777" w:rsidR="00AE4943" w:rsidRDefault="00AE4943">
      <w:pPr>
        <w:pStyle w:val="Normal0"/>
        <w:pBdr>
          <w:top w:val="nil"/>
          <w:left w:val="nil"/>
          <w:bottom w:val="nil"/>
          <w:right w:val="nil"/>
          <w:between w:val="nil"/>
        </w:pBdr>
        <w:ind w:left="720"/>
        <w:rPr>
          <w:color w:val="000000"/>
        </w:rPr>
      </w:pPr>
    </w:p>
    <w:p w14:paraId="00000140" w14:textId="77777777" w:rsidR="00C84E69" w:rsidRDefault="001A36A1">
      <w:pPr>
        <w:pStyle w:val="Normal0"/>
        <w:pBdr>
          <w:top w:val="nil"/>
          <w:left w:val="nil"/>
          <w:bottom w:val="nil"/>
          <w:right w:val="nil"/>
          <w:between w:val="nil"/>
        </w:pBdr>
        <w:spacing w:after="120"/>
        <w:ind w:left="567" w:hanging="11"/>
        <w:jc w:val="both"/>
        <w:rPr>
          <w:i/>
          <w:color w:val="0000FF"/>
        </w:rPr>
      </w:pPr>
      <w:r>
        <w:rPr>
          <w:i/>
          <w:color w:val="0000FF"/>
        </w:rPr>
        <w:t>Parte 2</w:t>
      </w:r>
    </w:p>
    <w:p w14:paraId="00000141" w14:textId="11FD017A" w:rsidR="00C84E69" w:rsidRDefault="001A36A1" w:rsidP="00B41667">
      <w:pPr>
        <w:pStyle w:val="Ttulo2"/>
        <w:numPr>
          <w:ilvl w:val="1"/>
          <w:numId w:val="16"/>
        </w:numPr>
      </w:pPr>
      <w:r>
        <w:t>Características de los usuarios</w:t>
      </w:r>
    </w:p>
    <w:p w14:paraId="00000142" w14:textId="77777777" w:rsidR="00C84E69" w:rsidRDefault="00C84E69">
      <w:pPr>
        <w:pStyle w:val="Normal0"/>
        <w:pBdr>
          <w:top w:val="nil"/>
          <w:left w:val="nil"/>
          <w:bottom w:val="nil"/>
          <w:right w:val="nil"/>
          <w:between w:val="nil"/>
        </w:pBdr>
        <w:ind w:left="600"/>
        <w:rPr>
          <w:color w:val="000000"/>
          <w:szCs w:val="20"/>
        </w:rPr>
      </w:pPr>
    </w:p>
    <w:p w14:paraId="00000143" w14:textId="77777777" w:rsidR="00C84E69" w:rsidRDefault="00C84E69">
      <w:pPr>
        <w:pStyle w:val="Normal0"/>
        <w:pBdr>
          <w:top w:val="nil"/>
          <w:left w:val="nil"/>
          <w:bottom w:val="nil"/>
          <w:right w:val="nil"/>
          <w:between w:val="nil"/>
        </w:pBdr>
        <w:ind w:left="600"/>
        <w:rPr>
          <w:color w:val="000000"/>
          <w:szCs w:val="20"/>
        </w:rPr>
      </w:pPr>
    </w:p>
    <w:tbl>
      <w:tblPr>
        <w:tblStyle w:val="1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946"/>
        <w:gridCol w:w="6014"/>
      </w:tblGrid>
      <w:tr w:rsidR="00C84E69" w14:paraId="3085B857" w14:textId="77777777" w:rsidTr="00E01ED9">
        <w:tc>
          <w:tcPr>
            <w:tcW w:w="194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0000144" w14:textId="77777777" w:rsidR="00C84E69" w:rsidRDefault="001A36A1">
            <w:pPr>
              <w:pStyle w:val="Normal0"/>
              <w:pBdr>
                <w:top w:val="nil"/>
                <w:left w:val="nil"/>
                <w:bottom w:val="nil"/>
                <w:right w:val="nil"/>
                <w:between w:val="nil"/>
              </w:pBdr>
              <w:rPr>
                <w:color w:val="000000"/>
              </w:rPr>
            </w:pPr>
            <w:r>
              <w:rPr>
                <w:color w:val="000000"/>
              </w:rPr>
              <w:t>Tipo de usuario</w:t>
            </w:r>
          </w:p>
        </w:tc>
        <w:tc>
          <w:tcPr>
            <w:tcW w:w="601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0000145" w14:textId="77777777" w:rsidR="00C84E69" w:rsidRPr="00E01ED9" w:rsidRDefault="001A36A1">
            <w:pPr>
              <w:pStyle w:val="Normal0"/>
              <w:pBdr>
                <w:top w:val="nil"/>
                <w:left w:val="nil"/>
                <w:bottom w:val="nil"/>
                <w:right w:val="nil"/>
                <w:between w:val="nil"/>
              </w:pBdr>
              <w:rPr>
                <w:color w:val="000000"/>
                <w:sz w:val="16"/>
                <w:szCs w:val="16"/>
              </w:rPr>
            </w:pPr>
            <w:r w:rsidRPr="00E01ED9">
              <w:rPr>
                <w:color w:val="000000"/>
                <w:sz w:val="16"/>
                <w:szCs w:val="16"/>
              </w:rPr>
              <w:t>Administrador</w:t>
            </w:r>
          </w:p>
        </w:tc>
      </w:tr>
      <w:tr w:rsidR="00C84E69" w14:paraId="33B0FFC3" w14:textId="77777777" w:rsidTr="00E01ED9">
        <w:tc>
          <w:tcPr>
            <w:tcW w:w="194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46" w14:textId="77777777" w:rsidR="00C84E69" w:rsidRDefault="001A36A1">
            <w:pPr>
              <w:pStyle w:val="Normal0"/>
              <w:pBdr>
                <w:top w:val="nil"/>
                <w:left w:val="nil"/>
                <w:bottom w:val="nil"/>
                <w:right w:val="nil"/>
                <w:between w:val="nil"/>
              </w:pBdr>
              <w:rPr>
                <w:color w:val="000000"/>
              </w:rPr>
            </w:pPr>
            <w:r>
              <w:rPr>
                <w:color w:val="000000"/>
              </w:rPr>
              <w:t>Formación</w:t>
            </w:r>
          </w:p>
        </w:tc>
        <w:tc>
          <w:tcPr>
            <w:tcW w:w="601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47" w14:textId="3CD30B0D" w:rsidR="00C84E69" w:rsidRPr="00E01ED9" w:rsidRDefault="0078421D">
            <w:pPr>
              <w:pStyle w:val="Normal0"/>
              <w:pBdr>
                <w:top w:val="nil"/>
                <w:left w:val="nil"/>
                <w:bottom w:val="nil"/>
                <w:right w:val="nil"/>
                <w:between w:val="nil"/>
              </w:pBdr>
              <w:rPr>
                <w:color w:val="000000"/>
                <w:sz w:val="16"/>
                <w:szCs w:val="16"/>
              </w:rPr>
            </w:pPr>
            <w:r>
              <w:rPr>
                <w:color w:val="000000"/>
                <w:sz w:val="16"/>
                <w:szCs w:val="16"/>
              </w:rPr>
              <w:t>Profesional , tecnólogo, técnico o persona capacitada</w:t>
            </w:r>
          </w:p>
        </w:tc>
      </w:tr>
      <w:tr w:rsidR="00C84E69" w14:paraId="04748782" w14:textId="77777777" w:rsidTr="00E01ED9">
        <w:tc>
          <w:tcPr>
            <w:tcW w:w="194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48" w14:textId="77777777" w:rsidR="00C84E69" w:rsidRDefault="001A36A1">
            <w:pPr>
              <w:pStyle w:val="Normal0"/>
              <w:pBdr>
                <w:top w:val="nil"/>
                <w:left w:val="nil"/>
                <w:bottom w:val="nil"/>
                <w:right w:val="nil"/>
                <w:between w:val="nil"/>
              </w:pBdr>
              <w:rPr>
                <w:color w:val="000000"/>
              </w:rPr>
            </w:pPr>
            <w:r>
              <w:rPr>
                <w:color w:val="000000"/>
              </w:rPr>
              <w:t>Habilidades</w:t>
            </w:r>
          </w:p>
        </w:tc>
        <w:tc>
          <w:tcPr>
            <w:tcW w:w="601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49" w14:textId="4628034B" w:rsidR="00C84E69" w:rsidRDefault="0078421D" w:rsidP="0078421D">
            <w:pPr>
              <w:pStyle w:val="Normal0"/>
              <w:pBdr>
                <w:top w:val="nil"/>
                <w:left w:val="nil"/>
                <w:bottom w:val="nil"/>
                <w:right w:val="nil"/>
                <w:between w:val="nil"/>
              </w:pBdr>
              <w:rPr>
                <w:color w:val="000000"/>
              </w:rPr>
            </w:pPr>
            <w:r w:rsidRPr="0078421D">
              <w:rPr>
                <w:color w:val="000000"/>
                <w:sz w:val="16"/>
                <w:szCs w:val="16"/>
              </w:rPr>
              <w:t>La persona que se encarga de cuidar el software de la tienda online necesita saber mucho sobre cómo funciona la computadora y el programa. También debe ser buena resolviendo problemas si algo no funciona bien. En cuanto a la seguridad, tiene que conocer las mejores formas de proteger la información importante y hacer que todo esté seguro. Además, debe saber cómo organizar y mantener la información en la computadora, así como hacer que todo esté actualizado y funcionando bien todo el tiempo. También es importante que esta persona pueda entender los números y la información que la computadora da, para saber cómo va la tienda y qué le gusta a la gente comprar. Además, tiene que saber cómo unir la tienda con otras cosas importantes de la empresa y arreglar cualquier problema técnico de manera rápida y buena.</w:t>
            </w:r>
          </w:p>
        </w:tc>
      </w:tr>
      <w:tr w:rsidR="00C84E69" w14:paraId="5D1B5FEB" w14:textId="77777777" w:rsidTr="00E01ED9">
        <w:tc>
          <w:tcPr>
            <w:tcW w:w="1946"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4A" w14:textId="77777777" w:rsidR="00C84E69" w:rsidRDefault="001A36A1">
            <w:pPr>
              <w:pStyle w:val="Normal0"/>
              <w:pBdr>
                <w:top w:val="nil"/>
                <w:left w:val="nil"/>
                <w:bottom w:val="nil"/>
                <w:right w:val="nil"/>
                <w:between w:val="nil"/>
              </w:pBdr>
              <w:rPr>
                <w:color w:val="000000"/>
              </w:rPr>
            </w:pPr>
            <w:r>
              <w:rPr>
                <w:color w:val="000000"/>
              </w:rPr>
              <w:t>Actividades</w:t>
            </w:r>
          </w:p>
        </w:tc>
        <w:tc>
          <w:tcPr>
            <w:tcW w:w="601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4B" w14:textId="39CADCF8" w:rsidR="00C84E69" w:rsidRPr="0078421D" w:rsidRDefault="0078421D">
            <w:pPr>
              <w:pStyle w:val="Normal0"/>
              <w:pBdr>
                <w:top w:val="nil"/>
                <w:left w:val="nil"/>
                <w:bottom w:val="nil"/>
                <w:right w:val="nil"/>
                <w:between w:val="nil"/>
              </w:pBdr>
              <w:rPr>
                <w:color w:val="000000"/>
                <w:sz w:val="16"/>
                <w:szCs w:val="16"/>
              </w:rPr>
            </w:pPr>
            <w:r w:rsidRPr="0078421D">
              <w:rPr>
                <w:color w:val="000000"/>
                <w:sz w:val="16"/>
                <w:szCs w:val="16"/>
              </w:rPr>
              <w:t>La persona que cuida de la tienda en línea tiene un trabajo importante. Primero, se encarga de crear cuentas para las personas que usarán la tienda y les da permisos para hacer diferentes cosas. También se asegura de que la tienda siempre funcione bien y sea rápida. Además, se encarga de poner la información y los productos nuevos en la página para que todos vean lo que hay para comprar. Trabaja junto con el inventario para asegurarse de que la cantidad de cosas en la tienda esté correcta. De vez en cuando, actualiza el programa de la tienda para que siempre funcione bien y sea seguro. También se asegura de que nadie pueda ver la información privada de los clientes. Si alguien tiene un problema al usar la tienda, esta persona está ahí para ayudar y arreglarlo. Además, mira los números y datos para decirnos cómo va la tienda y qué les gusta comprar a las personas.</w:t>
            </w:r>
          </w:p>
        </w:tc>
      </w:tr>
    </w:tbl>
    <w:p w14:paraId="0000014C" w14:textId="77777777" w:rsidR="00C84E69" w:rsidRDefault="00C84E69">
      <w:pPr>
        <w:pStyle w:val="Normal0"/>
        <w:pBdr>
          <w:top w:val="nil"/>
          <w:left w:val="nil"/>
          <w:bottom w:val="nil"/>
          <w:right w:val="nil"/>
          <w:between w:val="nil"/>
        </w:pBdr>
        <w:ind w:left="600"/>
        <w:rPr>
          <w:color w:val="000000"/>
          <w:szCs w:val="20"/>
        </w:rPr>
      </w:pPr>
    </w:p>
    <w:p w14:paraId="0000014D" w14:textId="40654778" w:rsidR="00C84E69" w:rsidRDefault="00C84E69">
      <w:pPr>
        <w:pStyle w:val="Normal0"/>
        <w:pBdr>
          <w:top w:val="nil"/>
          <w:left w:val="nil"/>
          <w:bottom w:val="nil"/>
          <w:right w:val="nil"/>
          <w:between w:val="nil"/>
        </w:pBdr>
        <w:ind w:left="600"/>
        <w:rPr>
          <w:color w:val="000000"/>
          <w:szCs w:val="20"/>
        </w:rPr>
      </w:pPr>
    </w:p>
    <w:p w14:paraId="0873B019" w14:textId="593758F7" w:rsidR="00AE4943" w:rsidRDefault="00AE4943">
      <w:pPr>
        <w:pStyle w:val="Normal0"/>
        <w:pBdr>
          <w:top w:val="nil"/>
          <w:left w:val="nil"/>
          <w:bottom w:val="nil"/>
          <w:right w:val="nil"/>
          <w:between w:val="nil"/>
        </w:pBdr>
        <w:ind w:left="600"/>
        <w:rPr>
          <w:color w:val="000000"/>
          <w:szCs w:val="20"/>
        </w:rPr>
      </w:pPr>
    </w:p>
    <w:p w14:paraId="3B5CEA2D" w14:textId="76909025" w:rsidR="00AE4943" w:rsidRDefault="00AE4943">
      <w:pPr>
        <w:pStyle w:val="Normal0"/>
        <w:pBdr>
          <w:top w:val="nil"/>
          <w:left w:val="nil"/>
          <w:bottom w:val="nil"/>
          <w:right w:val="nil"/>
          <w:between w:val="nil"/>
        </w:pBdr>
        <w:ind w:left="600"/>
        <w:rPr>
          <w:color w:val="000000"/>
          <w:szCs w:val="20"/>
        </w:rPr>
      </w:pPr>
    </w:p>
    <w:p w14:paraId="22F6C671" w14:textId="70279F36" w:rsidR="00AE4943" w:rsidRDefault="00AE4943">
      <w:pPr>
        <w:pStyle w:val="Normal0"/>
        <w:pBdr>
          <w:top w:val="nil"/>
          <w:left w:val="nil"/>
          <w:bottom w:val="nil"/>
          <w:right w:val="nil"/>
          <w:between w:val="nil"/>
        </w:pBdr>
        <w:ind w:left="600"/>
        <w:rPr>
          <w:color w:val="000000"/>
          <w:szCs w:val="20"/>
        </w:rPr>
      </w:pPr>
    </w:p>
    <w:p w14:paraId="3B13C35E" w14:textId="003AC498" w:rsidR="00AE4943" w:rsidRDefault="00AE4943">
      <w:pPr>
        <w:pStyle w:val="Normal0"/>
        <w:pBdr>
          <w:top w:val="nil"/>
          <w:left w:val="nil"/>
          <w:bottom w:val="nil"/>
          <w:right w:val="nil"/>
          <w:between w:val="nil"/>
        </w:pBdr>
        <w:ind w:left="600"/>
        <w:rPr>
          <w:color w:val="000000"/>
          <w:szCs w:val="20"/>
        </w:rPr>
      </w:pPr>
    </w:p>
    <w:p w14:paraId="6994ADB8" w14:textId="07D95606" w:rsidR="00AE4943" w:rsidRDefault="00AE4943">
      <w:pPr>
        <w:pStyle w:val="Normal0"/>
        <w:pBdr>
          <w:top w:val="nil"/>
          <w:left w:val="nil"/>
          <w:bottom w:val="nil"/>
          <w:right w:val="nil"/>
          <w:between w:val="nil"/>
        </w:pBdr>
        <w:ind w:left="600"/>
        <w:rPr>
          <w:color w:val="000000"/>
          <w:szCs w:val="20"/>
        </w:rPr>
      </w:pPr>
    </w:p>
    <w:p w14:paraId="37C5CE71" w14:textId="3A8D899C" w:rsidR="00AE4943" w:rsidRDefault="00AE4943">
      <w:pPr>
        <w:pStyle w:val="Normal0"/>
        <w:pBdr>
          <w:top w:val="nil"/>
          <w:left w:val="nil"/>
          <w:bottom w:val="nil"/>
          <w:right w:val="nil"/>
          <w:between w:val="nil"/>
        </w:pBdr>
        <w:ind w:left="600"/>
        <w:rPr>
          <w:color w:val="000000"/>
          <w:szCs w:val="20"/>
        </w:rPr>
      </w:pPr>
    </w:p>
    <w:p w14:paraId="62E5073A" w14:textId="075328F2" w:rsidR="00AE4943" w:rsidRDefault="00AE4943">
      <w:pPr>
        <w:pStyle w:val="Normal0"/>
        <w:pBdr>
          <w:top w:val="nil"/>
          <w:left w:val="nil"/>
          <w:bottom w:val="nil"/>
          <w:right w:val="nil"/>
          <w:between w:val="nil"/>
        </w:pBdr>
        <w:ind w:left="600"/>
        <w:rPr>
          <w:color w:val="000000"/>
          <w:szCs w:val="20"/>
        </w:rPr>
      </w:pPr>
    </w:p>
    <w:p w14:paraId="1C567C78" w14:textId="3CF1D60B" w:rsidR="00AE4943" w:rsidRDefault="00AE4943">
      <w:pPr>
        <w:pStyle w:val="Normal0"/>
        <w:pBdr>
          <w:top w:val="nil"/>
          <w:left w:val="nil"/>
          <w:bottom w:val="nil"/>
          <w:right w:val="nil"/>
          <w:between w:val="nil"/>
        </w:pBdr>
        <w:ind w:left="600"/>
        <w:rPr>
          <w:color w:val="000000"/>
          <w:szCs w:val="20"/>
        </w:rPr>
      </w:pPr>
    </w:p>
    <w:p w14:paraId="24AD44A8" w14:textId="262FA0A6" w:rsidR="00AE4943" w:rsidRDefault="00AE4943">
      <w:pPr>
        <w:pStyle w:val="Normal0"/>
        <w:pBdr>
          <w:top w:val="nil"/>
          <w:left w:val="nil"/>
          <w:bottom w:val="nil"/>
          <w:right w:val="nil"/>
          <w:between w:val="nil"/>
        </w:pBdr>
        <w:ind w:left="600"/>
        <w:rPr>
          <w:color w:val="000000"/>
          <w:szCs w:val="20"/>
        </w:rPr>
      </w:pPr>
    </w:p>
    <w:p w14:paraId="0C32BBF3" w14:textId="1161233C" w:rsidR="00AE4943" w:rsidRDefault="00AE4943">
      <w:pPr>
        <w:pStyle w:val="Normal0"/>
        <w:pBdr>
          <w:top w:val="nil"/>
          <w:left w:val="nil"/>
          <w:bottom w:val="nil"/>
          <w:right w:val="nil"/>
          <w:between w:val="nil"/>
        </w:pBdr>
        <w:ind w:left="600"/>
        <w:rPr>
          <w:color w:val="000000"/>
          <w:szCs w:val="20"/>
        </w:rPr>
      </w:pPr>
    </w:p>
    <w:p w14:paraId="569172FC" w14:textId="24F5249C" w:rsidR="00AE4943" w:rsidRDefault="00AE4943">
      <w:pPr>
        <w:pStyle w:val="Normal0"/>
        <w:pBdr>
          <w:top w:val="nil"/>
          <w:left w:val="nil"/>
          <w:bottom w:val="nil"/>
          <w:right w:val="nil"/>
          <w:between w:val="nil"/>
        </w:pBdr>
        <w:ind w:left="600"/>
        <w:rPr>
          <w:color w:val="000000"/>
          <w:szCs w:val="20"/>
        </w:rPr>
      </w:pPr>
    </w:p>
    <w:p w14:paraId="6B8A4032" w14:textId="31CDC1F7" w:rsidR="00AE4943" w:rsidRDefault="00AE4943">
      <w:pPr>
        <w:pStyle w:val="Normal0"/>
        <w:pBdr>
          <w:top w:val="nil"/>
          <w:left w:val="nil"/>
          <w:bottom w:val="nil"/>
          <w:right w:val="nil"/>
          <w:between w:val="nil"/>
        </w:pBdr>
        <w:ind w:left="600"/>
        <w:rPr>
          <w:color w:val="000000"/>
          <w:szCs w:val="20"/>
        </w:rPr>
      </w:pPr>
    </w:p>
    <w:p w14:paraId="3D96E7B0" w14:textId="6143254D" w:rsidR="00AE4943" w:rsidRDefault="00AE4943">
      <w:pPr>
        <w:pStyle w:val="Normal0"/>
        <w:pBdr>
          <w:top w:val="nil"/>
          <w:left w:val="nil"/>
          <w:bottom w:val="nil"/>
          <w:right w:val="nil"/>
          <w:between w:val="nil"/>
        </w:pBdr>
        <w:ind w:left="600"/>
        <w:rPr>
          <w:color w:val="000000"/>
          <w:szCs w:val="20"/>
        </w:rPr>
      </w:pPr>
    </w:p>
    <w:p w14:paraId="67FAD70F" w14:textId="1D193D5B" w:rsidR="00AE4943" w:rsidRDefault="00AE4943">
      <w:pPr>
        <w:pStyle w:val="Normal0"/>
        <w:pBdr>
          <w:top w:val="nil"/>
          <w:left w:val="nil"/>
          <w:bottom w:val="nil"/>
          <w:right w:val="nil"/>
          <w:between w:val="nil"/>
        </w:pBdr>
        <w:ind w:left="600"/>
        <w:rPr>
          <w:color w:val="000000"/>
          <w:szCs w:val="20"/>
        </w:rPr>
      </w:pPr>
    </w:p>
    <w:p w14:paraId="6C539CE7" w14:textId="77777777" w:rsidR="00AE4943" w:rsidRDefault="00AE4943">
      <w:pPr>
        <w:pStyle w:val="Normal0"/>
        <w:pBdr>
          <w:top w:val="nil"/>
          <w:left w:val="nil"/>
          <w:bottom w:val="nil"/>
          <w:right w:val="nil"/>
          <w:between w:val="nil"/>
        </w:pBdr>
        <w:ind w:left="600"/>
        <w:rPr>
          <w:color w:val="000000"/>
          <w:szCs w:val="20"/>
        </w:rPr>
      </w:pPr>
    </w:p>
    <w:tbl>
      <w:tblPr>
        <w:tblStyle w:val="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84E69" w14:paraId="3497FC5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000014E" w14:textId="77777777" w:rsidR="00C84E69" w:rsidRDefault="001A36A1">
            <w:pPr>
              <w:pStyle w:val="Normal0"/>
              <w:pBdr>
                <w:top w:val="nil"/>
                <w:left w:val="nil"/>
                <w:bottom w:val="nil"/>
                <w:right w:val="nil"/>
                <w:between w:val="nil"/>
              </w:pBdr>
              <w:rPr>
                <w:color w:val="000000"/>
              </w:rPr>
            </w:pPr>
            <w:r>
              <w:rPr>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000014F" w14:textId="77777777" w:rsidR="00C84E69" w:rsidRDefault="001A36A1">
            <w:pPr>
              <w:pStyle w:val="Normal0"/>
              <w:pBdr>
                <w:top w:val="nil"/>
                <w:left w:val="nil"/>
                <w:bottom w:val="nil"/>
                <w:right w:val="nil"/>
                <w:between w:val="nil"/>
              </w:pBdr>
              <w:rPr>
                <w:color w:val="000000"/>
              </w:rPr>
            </w:pPr>
            <w:r>
              <w:rPr>
                <w:color w:val="000000"/>
              </w:rPr>
              <w:t>Programador</w:t>
            </w:r>
          </w:p>
        </w:tc>
      </w:tr>
      <w:tr w:rsidR="00C84E69" w14:paraId="3B1E5D0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50" w14:textId="77777777" w:rsidR="00C84E69" w:rsidRDefault="001A36A1">
            <w:pPr>
              <w:pStyle w:val="Normal0"/>
              <w:pBdr>
                <w:top w:val="nil"/>
                <w:left w:val="nil"/>
                <w:bottom w:val="nil"/>
                <w:right w:val="nil"/>
                <w:between w:val="nil"/>
              </w:pBdr>
              <w:rPr>
                <w:color w:val="000000"/>
              </w:rPr>
            </w:pPr>
            <w:r>
              <w:rPr>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51" w14:textId="77777777" w:rsidR="00C84E69" w:rsidRDefault="001A36A1">
            <w:pPr>
              <w:pStyle w:val="Normal0"/>
              <w:pBdr>
                <w:top w:val="nil"/>
                <w:left w:val="nil"/>
                <w:bottom w:val="nil"/>
                <w:right w:val="nil"/>
                <w:between w:val="nil"/>
              </w:pBdr>
              <w:rPr>
                <w:color w:val="000000"/>
              </w:rPr>
            </w:pPr>
            <w:r>
              <w:rPr>
                <w:color w:val="000000"/>
              </w:rPr>
              <w:t>Tecnólogo o ingeniero</w:t>
            </w:r>
          </w:p>
        </w:tc>
      </w:tr>
      <w:tr w:rsidR="00C84E69" w14:paraId="4032D20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52" w14:textId="77777777" w:rsidR="00C84E69" w:rsidRDefault="001A36A1">
            <w:pPr>
              <w:pStyle w:val="Normal0"/>
              <w:pBdr>
                <w:top w:val="nil"/>
                <w:left w:val="nil"/>
                <w:bottom w:val="nil"/>
                <w:right w:val="nil"/>
                <w:between w:val="nil"/>
              </w:pBdr>
              <w:rPr>
                <w:color w:val="000000"/>
              </w:rPr>
            </w:pPr>
            <w:r>
              <w:rPr>
                <w:color w:val="00000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53" w14:textId="00052C70" w:rsidR="00C84E69" w:rsidRDefault="00AE4943">
            <w:pPr>
              <w:pStyle w:val="Normal0"/>
              <w:pBdr>
                <w:top w:val="nil"/>
                <w:left w:val="nil"/>
                <w:bottom w:val="nil"/>
                <w:right w:val="nil"/>
                <w:between w:val="nil"/>
              </w:pBdr>
              <w:rPr>
                <w:color w:val="000000"/>
              </w:rPr>
            </w:pPr>
            <w:r w:rsidRPr="00AE4943">
              <w:rPr>
                <w:color w:val="000000"/>
              </w:rPr>
              <w:t xml:space="preserve">arquitecto que construye una casa virtual. Utiliza lenguajes como HTML, CSS y JavaScript para crear las partes visuales </w:t>
            </w:r>
            <w:proofErr w:type="spellStart"/>
            <w:r w:rsidRPr="00AE4943">
              <w:rPr>
                <w:color w:val="000000"/>
              </w:rPr>
              <w:t>y</w:t>
            </w:r>
            <w:proofErr w:type="spellEnd"/>
            <w:r w:rsidRPr="00AE4943">
              <w:rPr>
                <w:color w:val="000000"/>
              </w:rPr>
              <w:t xml:space="preserve"> interactivas de la tienda, como los botones y las imágenes. También utiliza herramientas como </w:t>
            </w:r>
            <w:proofErr w:type="spellStart"/>
            <w:r w:rsidRPr="00AE4943">
              <w:rPr>
                <w:color w:val="000000"/>
              </w:rPr>
              <w:t>React</w:t>
            </w:r>
            <w:proofErr w:type="spellEnd"/>
            <w:r w:rsidRPr="00AE4943">
              <w:rPr>
                <w:color w:val="000000"/>
              </w:rPr>
              <w:t xml:space="preserve"> y Angular para hacer que todo funcione de manera suave y rápida. En el "sótano" de la tienda, usa lenguajes como PHP o Python para manejar cosas importantes, como los pedidos y la información de los productos. Imagina que la información de la tienda es como un libro grande, y él utiliza bases de datos como MySQL para organizar y encontrar rápidamente lo que necesita. Además, se asegura de que la tienda sea segura como un cofre con un candado, utilizando HTTPS y otras medidas para protegerla de "malos visitantes".</w:t>
            </w:r>
          </w:p>
        </w:tc>
      </w:tr>
      <w:tr w:rsidR="00C84E69" w14:paraId="52AE660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54" w14:textId="77777777" w:rsidR="00C84E69" w:rsidRDefault="001A36A1">
            <w:pPr>
              <w:pStyle w:val="Normal0"/>
              <w:pBdr>
                <w:top w:val="nil"/>
                <w:left w:val="nil"/>
                <w:bottom w:val="nil"/>
                <w:right w:val="nil"/>
                <w:between w:val="nil"/>
              </w:pBdr>
              <w:rPr>
                <w:color w:val="000000"/>
              </w:rPr>
            </w:pPr>
            <w:r>
              <w:rPr>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55" w14:textId="322E5D85" w:rsidR="00C84E69" w:rsidRDefault="00B41667">
            <w:pPr>
              <w:pStyle w:val="Normal0"/>
              <w:pBdr>
                <w:top w:val="nil"/>
                <w:left w:val="nil"/>
                <w:bottom w:val="nil"/>
                <w:right w:val="nil"/>
                <w:between w:val="nil"/>
              </w:pBdr>
              <w:rPr>
                <w:color w:val="000000"/>
              </w:rPr>
            </w:pPr>
            <w:r>
              <w:rPr>
                <w:color w:val="000000"/>
              </w:rPr>
              <w:t>I</w:t>
            </w:r>
            <w:r w:rsidR="003C3945" w:rsidRPr="003C3945">
              <w:rPr>
                <w:color w:val="000000"/>
              </w:rPr>
              <w:t>mplica el desarrollo y mantenimiento del sitio, asegurando una navegación y experiencia de usuario óptimas. Esto incluye la integración de plataformas de comercio electrónico y pasarelas de pago seguras, así como la programación de características específicas, la optimización del rendimiento y la implementación de medidas de seguridad. Además, se encargan de la integración con sistemas externos, el análisis continuo del comportamiento de los usuarios para realizar mejoras, la resolución de problemas técnicos y el mantenimiento eficiente de la base de datos. La colaboración estrecha con otros departamentos garantiza la coherencia en el diseño y la funcionalidad del sitio. El alcance exacto del rol puede variar según el tamaño y la complejidad de la tienda.</w:t>
            </w:r>
          </w:p>
        </w:tc>
      </w:tr>
    </w:tbl>
    <w:p w14:paraId="00000156" w14:textId="77777777" w:rsidR="00C84E69" w:rsidRDefault="00C84E69">
      <w:pPr>
        <w:pStyle w:val="Normal0"/>
        <w:pBdr>
          <w:top w:val="nil"/>
          <w:left w:val="nil"/>
          <w:bottom w:val="nil"/>
          <w:right w:val="nil"/>
          <w:between w:val="nil"/>
        </w:pBdr>
        <w:ind w:left="600"/>
        <w:rPr>
          <w:color w:val="000000"/>
          <w:szCs w:val="20"/>
        </w:rPr>
      </w:pPr>
    </w:p>
    <w:p w14:paraId="00000157" w14:textId="77777777" w:rsidR="00C84E69" w:rsidRDefault="00C84E69">
      <w:pPr>
        <w:pStyle w:val="Normal0"/>
        <w:pBdr>
          <w:top w:val="nil"/>
          <w:left w:val="nil"/>
          <w:bottom w:val="nil"/>
          <w:right w:val="nil"/>
          <w:between w:val="nil"/>
        </w:pBdr>
        <w:ind w:left="600"/>
        <w:rPr>
          <w:color w:val="000000"/>
          <w:szCs w:val="20"/>
        </w:rPr>
      </w:pPr>
    </w:p>
    <w:p w14:paraId="00000158" w14:textId="77777777" w:rsidR="00C84E69" w:rsidRDefault="00C84E69">
      <w:pPr>
        <w:pStyle w:val="Normal0"/>
        <w:pBdr>
          <w:top w:val="nil"/>
          <w:left w:val="nil"/>
          <w:bottom w:val="nil"/>
          <w:right w:val="nil"/>
          <w:between w:val="nil"/>
        </w:pBdr>
        <w:ind w:left="600"/>
        <w:rPr>
          <w:color w:val="000000"/>
          <w:szCs w:val="20"/>
        </w:rPr>
      </w:pPr>
    </w:p>
    <w:p w14:paraId="00000159" w14:textId="24373E7B" w:rsidR="00C84E69" w:rsidRDefault="00C84E69">
      <w:pPr>
        <w:pStyle w:val="Normal0"/>
        <w:pBdr>
          <w:top w:val="nil"/>
          <w:left w:val="nil"/>
          <w:bottom w:val="nil"/>
          <w:right w:val="nil"/>
          <w:between w:val="nil"/>
        </w:pBdr>
        <w:ind w:left="600"/>
        <w:rPr>
          <w:color w:val="000000"/>
          <w:szCs w:val="20"/>
        </w:rPr>
      </w:pPr>
    </w:p>
    <w:p w14:paraId="5FFD1691" w14:textId="77777777" w:rsidR="003C3945" w:rsidRDefault="003C3945" w:rsidP="00E01ED9">
      <w:pPr>
        <w:pStyle w:val="Normal0"/>
        <w:pBdr>
          <w:top w:val="nil"/>
          <w:left w:val="nil"/>
          <w:bottom w:val="nil"/>
          <w:right w:val="nil"/>
          <w:between w:val="nil"/>
        </w:pBdr>
        <w:rPr>
          <w:i/>
          <w:color w:val="0000FF"/>
        </w:rPr>
      </w:pPr>
    </w:p>
    <w:tbl>
      <w:tblPr>
        <w:tblStyle w:val="7"/>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65"/>
        <w:gridCol w:w="5286"/>
      </w:tblGrid>
      <w:tr w:rsidR="00C84E69" w14:paraId="76E90ABD" w14:textId="77777777">
        <w:trPr>
          <w:trHeight w:val="300"/>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0000166" w14:textId="77777777" w:rsidR="00C84E69" w:rsidRDefault="001A36A1">
            <w:pPr>
              <w:pStyle w:val="Normal0"/>
              <w:pBdr>
                <w:top w:val="nil"/>
                <w:left w:val="nil"/>
                <w:bottom w:val="nil"/>
                <w:right w:val="nil"/>
                <w:between w:val="nil"/>
              </w:pBdr>
              <w:rPr>
                <w:color w:val="000000"/>
              </w:rPr>
            </w:pPr>
            <w:r>
              <w:rPr>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0000167" w14:textId="77777777" w:rsidR="00C84E69" w:rsidRDefault="001A36A1">
            <w:pPr>
              <w:pStyle w:val="Normal0"/>
              <w:spacing w:line="259" w:lineRule="auto"/>
              <w:rPr>
                <w:color w:val="000000"/>
              </w:rPr>
            </w:pPr>
            <w:r>
              <w:rPr>
                <w:color w:val="000000"/>
              </w:rPr>
              <w:t>Consumidor o cliente</w:t>
            </w:r>
          </w:p>
        </w:tc>
      </w:tr>
      <w:tr w:rsidR="00C84E69" w14:paraId="4DEE0CFD" w14:textId="77777777">
        <w:trPr>
          <w:trHeight w:val="300"/>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68" w14:textId="77777777" w:rsidR="00C84E69" w:rsidRDefault="001A36A1">
            <w:pPr>
              <w:pStyle w:val="Normal0"/>
              <w:pBdr>
                <w:top w:val="nil"/>
                <w:left w:val="nil"/>
                <w:bottom w:val="nil"/>
                <w:right w:val="nil"/>
                <w:between w:val="nil"/>
              </w:pBdr>
              <w:rPr>
                <w:i/>
                <w:color w:val="000000"/>
              </w:rPr>
            </w:pPr>
            <w:r>
              <w:rPr>
                <w:i/>
                <w:color w:val="000000"/>
              </w:rPr>
              <w:t>Formación</w:t>
            </w:r>
          </w:p>
        </w:tc>
        <w:tc>
          <w:tcPr>
            <w:tcW w:w="5286"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69" w14:textId="77777777" w:rsidR="00C84E69" w:rsidRDefault="001A36A1">
            <w:pPr>
              <w:pStyle w:val="Normal0"/>
              <w:spacing w:line="259" w:lineRule="auto"/>
              <w:rPr>
                <w:i/>
                <w:color w:val="000000"/>
              </w:rPr>
            </w:pPr>
            <w:r>
              <w:rPr>
                <w:color w:val="000000"/>
              </w:rPr>
              <w:t>Cualquier persona del común que requiera cotizar o adquirir un producto de la empresa</w:t>
            </w:r>
          </w:p>
        </w:tc>
      </w:tr>
      <w:tr w:rsidR="00C84E69" w14:paraId="68EE3D7C" w14:textId="77777777">
        <w:trPr>
          <w:trHeight w:val="300"/>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6A" w14:textId="77777777" w:rsidR="00C84E69" w:rsidRDefault="001A36A1">
            <w:pPr>
              <w:pStyle w:val="Normal0"/>
              <w:pBdr>
                <w:top w:val="nil"/>
                <w:left w:val="nil"/>
                <w:bottom w:val="nil"/>
                <w:right w:val="nil"/>
                <w:between w:val="nil"/>
              </w:pBdr>
              <w:rPr>
                <w:i/>
                <w:color w:val="000000"/>
              </w:rPr>
            </w:pPr>
            <w:r>
              <w:rPr>
                <w:i/>
                <w:color w:val="000000"/>
              </w:rPr>
              <w:t>Habilidades</w:t>
            </w:r>
          </w:p>
        </w:tc>
        <w:tc>
          <w:tcPr>
            <w:tcW w:w="5286"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6B" w14:textId="77777777" w:rsidR="00C84E69" w:rsidRDefault="001A36A1">
            <w:pPr>
              <w:pStyle w:val="Normal0"/>
              <w:pBdr>
                <w:top w:val="nil"/>
                <w:left w:val="nil"/>
                <w:bottom w:val="nil"/>
                <w:right w:val="nil"/>
                <w:between w:val="nil"/>
              </w:pBdr>
              <w:rPr>
                <w:i/>
                <w:color w:val="000000"/>
              </w:rPr>
            </w:pPr>
            <w:r>
              <w:rPr>
                <w:color w:val="000000"/>
              </w:rPr>
              <w:t>Básicas como ser humano.</w:t>
            </w:r>
          </w:p>
        </w:tc>
      </w:tr>
      <w:tr w:rsidR="00C84E69" w14:paraId="6972B60C" w14:textId="77777777">
        <w:trPr>
          <w:trHeight w:val="300"/>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6C" w14:textId="77777777" w:rsidR="00C84E69" w:rsidRDefault="001A36A1">
            <w:pPr>
              <w:pStyle w:val="Normal0"/>
              <w:pBdr>
                <w:top w:val="nil"/>
                <w:left w:val="nil"/>
                <w:bottom w:val="nil"/>
                <w:right w:val="nil"/>
                <w:between w:val="nil"/>
              </w:pBdr>
              <w:rPr>
                <w:i/>
                <w:color w:val="000000"/>
              </w:rPr>
            </w:pPr>
            <w:r>
              <w:rPr>
                <w:i/>
                <w:color w:val="000000"/>
              </w:rPr>
              <w:t>Actividades</w:t>
            </w:r>
          </w:p>
        </w:tc>
        <w:tc>
          <w:tcPr>
            <w:tcW w:w="5286"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6D" w14:textId="77777777" w:rsidR="00C84E69" w:rsidRDefault="001A36A1">
            <w:pPr>
              <w:pStyle w:val="Normal0"/>
              <w:pBdr>
                <w:top w:val="nil"/>
                <w:left w:val="nil"/>
                <w:bottom w:val="nil"/>
                <w:right w:val="nil"/>
                <w:between w:val="nil"/>
              </w:pBdr>
              <w:rPr>
                <w:i/>
                <w:color w:val="000000"/>
              </w:rPr>
            </w:pPr>
            <w:r>
              <w:rPr>
                <w:color w:val="000000"/>
              </w:rPr>
              <w:t>Proporcionar servicio informativo y de venta al usuario que requiera en el momento</w:t>
            </w:r>
          </w:p>
        </w:tc>
      </w:tr>
    </w:tbl>
    <w:p w14:paraId="0000016E" w14:textId="77777777" w:rsidR="00C84E69" w:rsidRDefault="00C84E69">
      <w:pPr>
        <w:pStyle w:val="Normal0"/>
        <w:pBdr>
          <w:top w:val="nil"/>
          <w:left w:val="nil"/>
          <w:bottom w:val="nil"/>
          <w:right w:val="nil"/>
          <w:between w:val="nil"/>
        </w:pBdr>
        <w:ind w:left="708"/>
        <w:rPr>
          <w:i/>
          <w:color w:val="0000FF"/>
        </w:rPr>
      </w:pPr>
    </w:p>
    <w:p w14:paraId="0000016F" w14:textId="3EAA296E" w:rsidR="00C84E69" w:rsidRDefault="003C3945" w:rsidP="003C3945">
      <w:pPr>
        <w:pStyle w:val="Normal0"/>
        <w:pBdr>
          <w:top w:val="nil"/>
          <w:left w:val="nil"/>
          <w:bottom w:val="nil"/>
          <w:right w:val="nil"/>
          <w:between w:val="nil"/>
        </w:pBdr>
        <w:tabs>
          <w:tab w:val="left" w:pos="5735"/>
        </w:tabs>
        <w:ind w:left="708"/>
        <w:rPr>
          <w:i/>
          <w:color w:val="0000FF"/>
        </w:rPr>
      </w:pPr>
      <w:r>
        <w:rPr>
          <w:i/>
          <w:color w:val="0000FF"/>
        </w:rPr>
        <w:tab/>
      </w:r>
    </w:p>
    <w:p w14:paraId="21042D51" w14:textId="0A81251C" w:rsidR="003C3945" w:rsidRDefault="003C3945" w:rsidP="003C3945">
      <w:pPr>
        <w:pStyle w:val="Normal0"/>
        <w:pBdr>
          <w:top w:val="nil"/>
          <w:left w:val="nil"/>
          <w:bottom w:val="nil"/>
          <w:right w:val="nil"/>
          <w:between w:val="nil"/>
        </w:pBdr>
        <w:tabs>
          <w:tab w:val="left" w:pos="5735"/>
        </w:tabs>
        <w:ind w:left="708"/>
        <w:rPr>
          <w:i/>
          <w:color w:val="0000FF"/>
        </w:rPr>
      </w:pPr>
    </w:p>
    <w:p w14:paraId="17795CA5" w14:textId="51E8AD10" w:rsidR="003C3945" w:rsidRDefault="003C3945" w:rsidP="003C3945">
      <w:pPr>
        <w:pStyle w:val="Normal0"/>
        <w:pBdr>
          <w:top w:val="nil"/>
          <w:left w:val="nil"/>
          <w:bottom w:val="nil"/>
          <w:right w:val="nil"/>
          <w:between w:val="nil"/>
        </w:pBdr>
        <w:tabs>
          <w:tab w:val="left" w:pos="5735"/>
        </w:tabs>
        <w:ind w:left="708"/>
        <w:rPr>
          <w:i/>
          <w:color w:val="0000FF"/>
        </w:rPr>
      </w:pPr>
    </w:p>
    <w:p w14:paraId="664423BD" w14:textId="16878CE0" w:rsidR="003C3945" w:rsidRDefault="003C3945" w:rsidP="003C3945">
      <w:pPr>
        <w:pStyle w:val="Normal0"/>
        <w:pBdr>
          <w:top w:val="nil"/>
          <w:left w:val="nil"/>
          <w:bottom w:val="nil"/>
          <w:right w:val="nil"/>
          <w:between w:val="nil"/>
        </w:pBdr>
        <w:tabs>
          <w:tab w:val="left" w:pos="5735"/>
        </w:tabs>
        <w:ind w:left="708"/>
        <w:rPr>
          <w:i/>
          <w:color w:val="0000FF"/>
        </w:rPr>
      </w:pPr>
    </w:p>
    <w:p w14:paraId="693422A6" w14:textId="38B1B4BA" w:rsidR="003C3945" w:rsidRDefault="003C3945" w:rsidP="003C3945">
      <w:pPr>
        <w:pStyle w:val="Normal0"/>
        <w:pBdr>
          <w:top w:val="nil"/>
          <w:left w:val="nil"/>
          <w:bottom w:val="nil"/>
          <w:right w:val="nil"/>
          <w:between w:val="nil"/>
        </w:pBdr>
        <w:tabs>
          <w:tab w:val="left" w:pos="5735"/>
        </w:tabs>
        <w:ind w:left="708"/>
        <w:rPr>
          <w:i/>
          <w:color w:val="0000FF"/>
        </w:rPr>
      </w:pPr>
    </w:p>
    <w:p w14:paraId="146F0789" w14:textId="71D25B71" w:rsidR="003C3945" w:rsidRDefault="003C3945" w:rsidP="003C3945">
      <w:pPr>
        <w:pStyle w:val="Normal0"/>
        <w:pBdr>
          <w:top w:val="nil"/>
          <w:left w:val="nil"/>
          <w:bottom w:val="nil"/>
          <w:right w:val="nil"/>
          <w:between w:val="nil"/>
        </w:pBdr>
        <w:tabs>
          <w:tab w:val="left" w:pos="5735"/>
        </w:tabs>
        <w:ind w:left="708"/>
        <w:rPr>
          <w:i/>
          <w:color w:val="0000FF"/>
        </w:rPr>
      </w:pPr>
    </w:p>
    <w:p w14:paraId="2E0AFFAE" w14:textId="37C673A2" w:rsidR="003C3945" w:rsidRDefault="003C3945" w:rsidP="003C3945">
      <w:pPr>
        <w:pStyle w:val="Normal0"/>
        <w:pBdr>
          <w:top w:val="nil"/>
          <w:left w:val="nil"/>
          <w:bottom w:val="nil"/>
          <w:right w:val="nil"/>
          <w:between w:val="nil"/>
        </w:pBdr>
        <w:tabs>
          <w:tab w:val="left" w:pos="5735"/>
        </w:tabs>
        <w:ind w:left="708"/>
        <w:rPr>
          <w:i/>
          <w:color w:val="0000FF"/>
        </w:rPr>
      </w:pPr>
    </w:p>
    <w:p w14:paraId="534EF028" w14:textId="77777777" w:rsidR="00B41667" w:rsidRDefault="00B41667" w:rsidP="003C3945">
      <w:pPr>
        <w:pStyle w:val="Normal0"/>
        <w:pBdr>
          <w:top w:val="nil"/>
          <w:left w:val="nil"/>
          <w:bottom w:val="nil"/>
          <w:right w:val="nil"/>
          <w:between w:val="nil"/>
        </w:pBdr>
        <w:tabs>
          <w:tab w:val="left" w:pos="5735"/>
        </w:tabs>
        <w:ind w:left="708"/>
        <w:rPr>
          <w:i/>
          <w:color w:val="0000FF"/>
        </w:rPr>
      </w:pPr>
    </w:p>
    <w:p w14:paraId="28C864EC" w14:textId="77777777" w:rsidR="003C3945" w:rsidRDefault="003C3945" w:rsidP="003C3945">
      <w:pPr>
        <w:pStyle w:val="Normal0"/>
        <w:pBdr>
          <w:top w:val="nil"/>
          <w:left w:val="nil"/>
          <w:bottom w:val="nil"/>
          <w:right w:val="nil"/>
          <w:between w:val="nil"/>
        </w:pBdr>
        <w:tabs>
          <w:tab w:val="left" w:pos="5735"/>
        </w:tabs>
        <w:ind w:left="708"/>
        <w:rPr>
          <w:i/>
          <w:color w:val="0000FF"/>
        </w:rPr>
      </w:pPr>
    </w:p>
    <w:p w14:paraId="00000170" w14:textId="77777777" w:rsidR="00C84E69" w:rsidRDefault="001A36A1" w:rsidP="00B41667">
      <w:pPr>
        <w:pStyle w:val="Ttulo2"/>
        <w:numPr>
          <w:ilvl w:val="1"/>
          <w:numId w:val="16"/>
        </w:numPr>
        <w:rPr>
          <w:i/>
        </w:rPr>
      </w:pPr>
      <w:bookmarkStart w:id="9" w:name="_Toc152656414"/>
      <w:r>
        <w:rPr>
          <w:i/>
        </w:rPr>
        <w:t>Restricciones</w:t>
      </w:r>
      <w:bookmarkEnd w:id="9"/>
    </w:p>
    <w:p w14:paraId="00000171" w14:textId="77777777" w:rsidR="00C84E69" w:rsidRDefault="00C84E69">
      <w:pPr>
        <w:pStyle w:val="Normal0"/>
        <w:pBdr>
          <w:top w:val="nil"/>
          <w:left w:val="nil"/>
          <w:bottom w:val="nil"/>
          <w:right w:val="nil"/>
          <w:between w:val="nil"/>
        </w:pBdr>
        <w:ind w:left="600"/>
        <w:rPr>
          <w:i/>
          <w:color w:val="000000"/>
        </w:rPr>
      </w:pPr>
    </w:p>
    <w:p w14:paraId="00000172" w14:textId="77777777" w:rsidR="00C84E69" w:rsidRDefault="001A36A1">
      <w:pPr>
        <w:pStyle w:val="Normal0"/>
        <w:spacing w:line="259" w:lineRule="auto"/>
        <w:ind w:left="600"/>
      </w:pPr>
      <w:r>
        <w:t xml:space="preserve">En concordancia con la funcionalidad del sistema este pretende ser bastante intuitivo en pro de los accesos a individuos y características propias del diseño. Procura inicialmente planearse para sistemas operativos Android y Windows en su versión de escritorio junto con funcionalidades en línea o de nube que sea compatible con diferentes versiones de motores de búsqueda. </w:t>
      </w:r>
    </w:p>
    <w:p w14:paraId="00000173" w14:textId="77777777" w:rsidR="00C84E69" w:rsidRDefault="00C84E69">
      <w:pPr>
        <w:pStyle w:val="Normal0"/>
        <w:spacing w:line="259" w:lineRule="auto"/>
        <w:ind w:left="600"/>
      </w:pPr>
    </w:p>
    <w:p w14:paraId="00000174" w14:textId="77777777" w:rsidR="00C84E69" w:rsidRDefault="001A36A1">
      <w:pPr>
        <w:pStyle w:val="Normal0"/>
        <w:spacing w:line="259" w:lineRule="auto"/>
        <w:ind w:left="600"/>
      </w:pPr>
      <w:r>
        <w:t xml:space="preserve">Frente a las restricciones inicialmente, se consideran en los lenguajes que no sean de uso para la extracción de bases de datos. </w:t>
      </w:r>
    </w:p>
    <w:p w14:paraId="00000175" w14:textId="5002D82A" w:rsidR="00C84E69" w:rsidRDefault="001A36A1" w:rsidP="00B41667">
      <w:pPr>
        <w:pStyle w:val="Ttulo2"/>
        <w:numPr>
          <w:ilvl w:val="1"/>
          <w:numId w:val="16"/>
        </w:numPr>
      </w:pPr>
      <w:r>
        <w:t>Suposiciones y dependencias</w:t>
      </w:r>
    </w:p>
    <w:p w14:paraId="00000176" w14:textId="77777777" w:rsidR="00C84E69" w:rsidRDefault="00C84E69">
      <w:pPr>
        <w:pStyle w:val="Normal0"/>
        <w:pBdr>
          <w:top w:val="nil"/>
          <w:left w:val="nil"/>
          <w:bottom w:val="nil"/>
          <w:right w:val="nil"/>
          <w:between w:val="nil"/>
        </w:pBdr>
        <w:ind w:left="600"/>
        <w:rPr>
          <w:color w:val="000000"/>
        </w:rPr>
      </w:pPr>
    </w:p>
    <w:p w14:paraId="00000177" w14:textId="0012E10C" w:rsidR="00C84E69" w:rsidRDefault="001A36A1">
      <w:pPr>
        <w:pStyle w:val="Normal0"/>
        <w:spacing w:line="259" w:lineRule="auto"/>
        <w:ind w:left="600"/>
      </w:pPr>
      <w:r>
        <w:t xml:space="preserve">Nuestro primer supuesto se centra en características, que permitan a los usuarios a generar facturas pedidos en la misma base de datos, llenando unas series de formularios. Por otra parte, para los usuarios demandantes estos se fijarán entorno a condiciones de productos más específicos con herramientas de búsquedas avanzadas. </w:t>
      </w:r>
    </w:p>
    <w:p w14:paraId="6F504872" w14:textId="77777777" w:rsidR="00460C9B" w:rsidRDefault="00460C9B">
      <w:pPr>
        <w:pStyle w:val="Normal0"/>
        <w:spacing w:line="259" w:lineRule="auto"/>
        <w:ind w:left="600"/>
      </w:pPr>
    </w:p>
    <w:p w14:paraId="00000178" w14:textId="73FD12BA" w:rsidR="00C84E69" w:rsidRDefault="00B41667" w:rsidP="00B41667">
      <w:pPr>
        <w:pStyle w:val="Ttulo2"/>
        <w:rPr>
          <w:i/>
        </w:rPr>
      </w:pPr>
      <w:bookmarkStart w:id="10" w:name="_Toc152656416"/>
      <w:r>
        <w:rPr>
          <w:i/>
        </w:rPr>
        <w:t xml:space="preserve">2.6 </w:t>
      </w:r>
      <w:r w:rsidR="001A36A1">
        <w:rPr>
          <w:i/>
        </w:rPr>
        <w:t>Evolución previsible del sistema</w:t>
      </w:r>
      <w:bookmarkEnd w:id="10"/>
    </w:p>
    <w:p w14:paraId="00000179" w14:textId="77777777" w:rsidR="00C84E69" w:rsidRDefault="00C84E69">
      <w:pPr>
        <w:pStyle w:val="Normal0"/>
        <w:pBdr>
          <w:top w:val="nil"/>
          <w:left w:val="nil"/>
          <w:bottom w:val="nil"/>
          <w:right w:val="nil"/>
          <w:between w:val="nil"/>
        </w:pBdr>
        <w:ind w:left="600"/>
      </w:pPr>
    </w:p>
    <w:p w14:paraId="0000017A" w14:textId="5A9DECB2" w:rsidR="00C84E69" w:rsidRDefault="001A36A1">
      <w:pPr>
        <w:pStyle w:val="Normal0"/>
        <w:spacing w:line="259" w:lineRule="auto"/>
        <w:ind w:left="600"/>
      </w:pPr>
      <w:r>
        <w:t xml:space="preserve">Este sistema estará sujeto a las actualizaciones que se provean y las versiones a las que tenga ajuste de acuerdo a las necesidades existen entes. </w:t>
      </w:r>
    </w:p>
    <w:p w14:paraId="778E47BF" w14:textId="2863577C" w:rsidR="00460C9B" w:rsidRDefault="00460C9B">
      <w:pPr>
        <w:pStyle w:val="Normal0"/>
        <w:spacing w:line="259" w:lineRule="auto"/>
        <w:ind w:left="600"/>
      </w:pPr>
    </w:p>
    <w:p w14:paraId="061FF582" w14:textId="458A8DE2" w:rsidR="00460C9B" w:rsidRDefault="00460C9B">
      <w:pPr>
        <w:pStyle w:val="Normal0"/>
        <w:spacing w:line="259" w:lineRule="auto"/>
        <w:ind w:left="600"/>
      </w:pPr>
    </w:p>
    <w:p w14:paraId="6F71E1A7" w14:textId="497C0EC2" w:rsidR="00460C9B" w:rsidRDefault="00460C9B">
      <w:pPr>
        <w:pStyle w:val="Normal0"/>
        <w:spacing w:line="259" w:lineRule="auto"/>
        <w:ind w:left="600"/>
      </w:pPr>
    </w:p>
    <w:p w14:paraId="374F0ED4" w14:textId="77777777" w:rsidR="00460C9B" w:rsidRDefault="00460C9B">
      <w:pPr>
        <w:pStyle w:val="Normal0"/>
        <w:spacing w:line="259" w:lineRule="auto"/>
        <w:ind w:left="600"/>
      </w:pPr>
    </w:p>
    <w:p w14:paraId="0000017C" w14:textId="697B43F0" w:rsidR="00C84E69" w:rsidRDefault="001A36A1" w:rsidP="00460C9B">
      <w:pPr>
        <w:pStyle w:val="Ttulo1"/>
        <w:numPr>
          <w:ilvl w:val="0"/>
          <w:numId w:val="16"/>
        </w:numPr>
      </w:pPr>
      <w:bookmarkStart w:id="11" w:name="_Toc152656417"/>
      <w:r>
        <w:t>Requisitos específicos</w:t>
      </w:r>
      <w:bookmarkEnd w:id="11"/>
      <w:r>
        <w:t xml:space="preserve">  </w:t>
      </w:r>
    </w:p>
    <w:p w14:paraId="38EA367D" w14:textId="77777777" w:rsidR="00460C9B" w:rsidRPr="00460C9B" w:rsidRDefault="00460C9B" w:rsidP="00460C9B"/>
    <w:p w14:paraId="00000193" w14:textId="479974E3" w:rsidR="00C84E69" w:rsidRPr="00460C9B" w:rsidRDefault="001A36A1" w:rsidP="00460C9B">
      <w:pPr>
        <w:pStyle w:val="Ttulo1"/>
      </w:pPr>
      <w:r>
        <w:t xml:space="preserve">                 </w:t>
      </w:r>
      <w:r w:rsidR="0029447E">
        <w:t>Requerimientos F</w:t>
      </w:r>
      <w:r w:rsidR="00C82B07">
        <w:t>uncionales</w:t>
      </w:r>
      <w:bookmarkStart w:id="12" w:name="_GoBack"/>
      <w:bookmarkEnd w:id="12"/>
    </w:p>
    <w:tbl>
      <w:tblPr>
        <w:tblStyle w:val="5"/>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45"/>
        <w:gridCol w:w="15"/>
      </w:tblGrid>
      <w:tr w:rsidR="00460C9B" w14:paraId="163C96D0" w14:textId="77777777">
        <w:tc>
          <w:tcPr>
            <w:tcW w:w="2449" w:type="dxa"/>
            <w:tcBorders>
              <w:right w:val="single" w:sz="4" w:space="0" w:color="000000"/>
            </w:tcBorders>
            <w:shd w:val="clear" w:color="auto" w:fill="EAEAEA"/>
            <w:tcMar>
              <w:top w:w="0" w:type="dxa"/>
              <w:left w:w="40" w:type="dxa"/>
              <w:bottom w:w="17" w:type="dxa"/>
              <w:right w:w="40" w:type="dxa"/>
            </w:tcMar>
          </w:tcPr>
          <w:p w14:paraId="0E0C7E00" w14:textId="60C8F2BF" w:rsidR="00460C9B" w:rsidRPr="00460C9B" w:rsidRDefault="00460C9B">
            <w:pPr>
              <w:pStyle w:val="Normal0"/>
              <w:pBdr>
                <w:top w:val="nil"/>
                <w:left w:val="nil"/>
                <w:bottom w:val="nil"/>
                <w:right w:val="nil"/>
                <w:between w:val="nil"/>
              </w:pBdr>
              <w:rPr>
                <w:color w:val="000000"/>
              </w:rPr>
            </w:pPr>
            <w:bookmarkStart w:id="13" w:name="_Hlk152657124"/>
            <w:r w:rsidRPr="00460C9B">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104A877E" w14:textId="515BCA74" w:rsidR="00460C9B" w:rsidRPr="00460C9B" w:rsidRDefault="00460C9B">
            <w:pPr>
              <w:pStyle w:val="Normal0"/>
              <w:pBdr>
                <w:top w:val="nil"/>
                <w:left w:val="nil"/>
                <w:bottom w:val="nil"/>
                <w:right w:val="nil"/>
                <w:between w:val="nil"/>
              </w:pBdr>
              <w:rPr>
                <w:color w:val="000000"/>
              </w:rPr>
            </w:pPr>
            <w:r w:rsidRPr="00460C9B">
              <w:rPr>
                <w:color w:val="000000"/>
              </w:rPr>
              <w:t>RF 1</w:t>
            </w:r>
          </w:p>
        </w:tc>
      </w:tr>
      <w:tr w:rsidR="00460C9B" w14:paraId="0CF9CFAD" w14:textId="77777777">
        <w:tc>
          <w:tcPr>
            <w:tcW w:w="2449" w:type="dxa"/>
            <w:tcBorders>
              <w:right w:val="single" w:sz="4" w:space="0" w:color="000000"/>
            </w:tcBorders>
            <w:shd w:val="clear" w:color="auto" w:fill="EAEAEA"/>
            <w:tcMar>
              <w:top w:w="0" w:type="dxa"/>
              <w:left w:w="40" w:type="dxa"/>
              <w:bottom w:w="17" w:type="dxa"/>
              <w:right w:w="40" w:type="dxa"/>
            </w:tcMar>
          </w:tcPr>
          <w:p w14:paraId="2A20E343" w14:textId="307D63A8" w:rsidR="00460C9B" w:rsidRPr="00460C9B" w:rsidRDefault="00460C9B">
            <w:pPr>
              <w:pStyle w:val="Normal0"/>
              <w:pBdr>
                <w:top w:val="nil"/>
                <w:left w:val="nil"/>
                <w:bottom w:val="nil"/>
                <w:right w:val="nil"/>
                <w:between w:val="nil"/>
              </w:pBdr>
              <w:rPr>
                <w:color w:val="000000"/>
              </w:rPr>
            </w:pPr>
            <w:r w:rsidRPr="00460C9B">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4ABB42AD" w14:textId="043E0958" w:rsidR="00460C9B" w:rsidRPr="00460C9B" w:rsidRDefault="00460C9B">
            <w:pPr>
              <w:pStyle w:val="Normal0"/>
              <w:pBdr>
                <w:top w:val="nil"/>
                <w:left w:val="nil"/>
                <w:bottom w:val="nil"/>
                <w:right w:val="nil"/>
                <w:between w:val="nil"/>
              </w:pBdr>
              <w:rPr>
                <w:color w:val="000000"/>
              </w:rPr>
            </w:pPr>
            <w:r w:rsidRPr="00460C9B">
              <w:rPr>
                <w:color w:val="000000"/>
              </w:rPr>
              <w:t>Permitir registro de usuario</w:t>
            </w:r>
          </w:p>
        </w:tc>
      </w:tr>
      <w:tr w:rsidR="00460C9B" w14:paraId="1D125847" w14:textId="77777777">
        <w:tc>
          <w:tcPr>
            <w:tcW w:w="2449" w:type="dxa"/>
            <w:tcBorders>
              <w:right w:val="single" w:sz="4" w:space="0" w:color="000000"/>
            </w:tcBorders>
            <w:shd w:val="clear" w:color="auto" w:fill="EAEAEA"/>
            <w:tcMar>
              <w:top w:w="0" w:type="dxa"/>
              <w:left w:w="40" w:type="dxa"/>
              <w:bottom w:w="17" w:type="dxa"/>
              <w:right w:w="40" w:type="dxa"/>
            </w:tcMar>
          </w:tcPr>
          <w:p w14:paraId="07E6F5EB" w14:textId="62B57E92" w:rsidR="00460C9B" w:rsidRPr="00460C9B" w:rsidRDefault="00460C9B">
            <w:pPr>
              <w:pStyle w:val="Normal0"/>
              <w:pBdr>
                <w:top w:val="nil"/>
                <w:left w:val="nil"/>
                <w:bottom w:val="nil"/>
                <w:right w:val="nil"/>
                <w:between w:val="nil"/>
              </w:pBdr>
              <w:rPr>
                <w:color w:val="000000"/>
              </w:rPr>
            </w:pPr>
            <w:r w:rsidRPr="00460C9B">
              <w:rPr>
                <w:color w:val="000000"/>
              </w:rPr>
              <w:t>Tipo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4274FCC8" w14:textId="2BE44BB5" w:rsidR="00460C9B" w:rsidRPr="00460C9B" w:rsidRDefault="00460C9B">
            <w:pPr>
              <w:pStyle w:val="Normal0"/>
              <w:pBdr>
                <w:top w:val="nil"/>
                <w:left w:val="nil"/>
                <w:bottom w:val="nil"/>
                <w:right w:val="nil"/>
                <w:between w:val="nil"/>
              </w:pBdr>
              <w:rPr>
                <w:color w:val="000000"/>
              </w:rPr>
            </w:pPr>
            <w:r w:rsidRPr="00460C9B">
              <w:rPr>
                <w:color w:val="000000"/>
              </w:rPr>
              <w:t>X Requisito</w:t>
            </w:r>
            <w:r w:rsidRPr="00460C9B">
              <w:rPr>
                <w:color w:val="000000"/>
              </w:rPr>
              <w:tab/>
            </w:r>
            <w:r w:rsidRPr="00460C9B">
              <w:rPr>
                <w:rFonts w:ascii="Segoe UI Symbol" w:hAnsi="Segoe UI Symbol" w:cs="Segoe UI Symbol"/>
                <w:color w:val="000000"/>
              </w:rPr>
              <w:t>☐</w:t>
            </w:r>
            <w:r w:rsidRPr="00460C9B">
              <w:rPr>
                <w:color w:val="000000"/>
              </w:rPr>
              <w:t xml:space="preserve"> Restricción</w:t>
            </w:r>
          </w:p>
        </w:tc>
      </w:tr>
      <w:tr w:rsidR="00B41667" w14:paraId="7299716A" w14:textId="77777777">
        <w:tc>
          <w:tcPr>
            <w:tcW w:w="2449" w:type="dxa"/>
            <w:tcBorders>
              <w:right w:val="single" w:sz="4" w:space="0" w:color="000000"/>
            </w:tcBorders>
            <w:shd w:val="clear" w:color="auto" w:fill="EAEAEA"/>
            <w:tcMar>
              <w:top w:w="0" w:type="dxa"/>
              <w:left w:w="40" w:type="dxa"/>
              <w:bottom w:w="17" w:type="dxa"/>
              <w:right w:w="40" w:type="dxa"/>
            </w:tcMar>
          </w:tcPr>
          <w:p w14:paraId="7332BADB" w14:textId="1AB66A48" w:rsidR="00B41667" w:rsidRPr="00B41667" w:rsidRDefault="00460C9B">
            <w:pPr>
              <w:pStyle w:val="Normal0"/>
              <w:pBdr>
                <w:top w:val="nil"/>
                <w:left w:val="nil"/>
                <w:bottom w:val="nil"/>
                <w:right w:val="nil"/>
                <w:between w:val="nil"/>
              </w:pBdr>
              <w:rPr>
                <w:color w:val="000000"/>
              </w:rPr>
            </w:pPr>
            <w:r w:rsidRPr="00460C9B">
              <w:rPr>
                <w:color w:val="000000"/>
              </w:rPr>
              <w:t>Fuente del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7C375A8B" w14:textId="36F2BAA8" w:rsidR="00B41667" w:rsidRPr="00B41667" w:rsidRDefault="00460C9B">
            <w:pPr>
              <w:pStyle w:val="Normal0"/>
              <w:pBdr>
                <w:top w:val="nil"/>
                <w:left w:val="nil"/>
                <w:bottom w:val="nil"/>
                <w:right w:val="nil"/>
                <w:between w:val="nil"/>
              </w:pBdr>
              <w:rPr>
                <w:color w:val="000000"/>
              </w:rPr>
            </w:pPr>
            <w:r w:rsidRPr="00460C9B">
              <w:rPr>
                <w:color w:val="000000"/>
              </w:rPr>
              <w:t>Documento del proyecto</w:t>
            </w:r>
          </w:p>
        </w:tc>
      </w:tr>
      <w:tr w:rsidR="00B41667" w14:paraId="27BC55D0" w14:textId="77777777">
        <w:tc>
          <w:tcPr>
            <w:tcW w:w="2449" w:type="dxa"/>
            <w:tcBorders>
              <w:right w:val="single" w:sz="4" w:space="0" w:color="000000"/>
            </w:tcBorders>
            <w:shd w:val="clear" w:color="auto" w:fill="EAEAEA"/>
            <w:tcMar>
              <w:top w:w="0" w:type="dxa"/>
              <w:left w:w="40" w:type="dxa"/>
              <w:bottom w:w="17" w:type="dxa"/>
              <w:right w:w="40" w:type="dxa"/>
            </w:tcMar>
          </w:tcPr>
          <w:p w14:paraId="0BC81978" w14:textId="01A40B25" w:rsidR="00B41667" w:rsidRDefault="00B41667">
            <w:pPr>
              <w:pStyle w:val="Normal0"/>
              <w:pBdr>
                <w:top w:val="nil"/>
                <w:left w:val="nil"/>
                <w:bottom w:val="nil"/>
                <w:right w:val="nil"/>
                <w:between w:val="nil"/>
              </w:pBdr>
              <w:rPr>
                <w:color w:val="000000"/>
              </w:rPr>
            </w:pPr>
            <w:r w:rsidRPr="00B41667">
              <w:rPr>
                <w:color w:val="000000"/>
              </w:rPr>
              <w:t>Prioridad del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1685D801" w14:textId="61FB5631" w:rsidR="00B41667" w:rsidRDefault="00B41667">
            <w:pPr>
              <w:pStyle w:val="Normal0"/>
              <w:pBdr>
                <w:top w:val="nil"/>
                <w:left w:val="nil"/>
                <w:bottom w:val="nil"/>
                <w:right w:val="nil"/>
                <w:between w:val="nil"/>
              </w:pBdr>
              <w:rPr>
                <w:color w:val="000000"/>
              </w:rPr>
            </w:pPr>
            <w:r w:rsidRPr="00B41667">
              <w:rPr>
                <w:color w:val="000000"/>
              </w:rPr>
              <w:t>X Alta/Esencial</w:t>
            </w:r>
            <w:r w:rsidRPr="00B41667">
              <w:rPr>
                <w:color w:val="000000"/>
              </w:rPr>
              <w:tab/>
            </w:r>
            <w:r w:rsidRPr="00B41667">
              <w:rPr>
                <w:rFonts w:ascii="Segoe UI Symbol" w:hAnsi="Segoe UI Symbol" w:cs="Segoe UI Symbol"/>
                <w:color w:val="000000"/>
              </w:rPr>
              <w:t>☐</w:t>
            </w:r>
            <w:r w:rsidRPr="00B41667">
              <w:rPr>
                <w:color w:val="000000"/>
              </w:rPr>
              <w:t xml:space="preserve"> Media/Deseado</w:t>
            </w:r>
            <w:r w:rsidRPr="00B41667">
              <w:rPr>
                <w:color w:val="000000"/>
              </w:rPr>
              <w:tab/>
            </w:r>
            <w:r w:rsidRPr="00B41667">
              <w:rPr>
                <w:rFonts w:ascii="Segoe UI Symbol" w:hAnsi="Segoe UI Symbol" w:cs="Segoe UI Symbol"/>
                <w:color w:val="000000"/>
              </w:rPr>
              <w:t>☐</w:t>
            </w:r>
            <w:r w:rsidRPr="00B41667">
              <w:rPr>
                <w:color w:val="000000"/>
              </w:rPr>
              <w:t xml:space="preserve"> Baja/ Opcional</w:t>
            </w:r>
          </w:p>
        </w:tc>
      </w:tr>
      <w:tr w:rsidR="00C84E69" w14:paraId="72C6313D" w14:textId="77777777">
        <w:tc>
          <w:tcPr>
            <w:tcW w:w="2449" w:type="dxa"/>
            <w:tcBorders>
              <w:right w:val="single" w:sz="4" w:space="0" w:color="000000"/>
            </w:tcBorders>
            <w:shd w:val="clear" w:color="auto" w:fill="EAEAEA"/>
            <w:tcMar>
              <w:top w:w="0" w:type="dxa"/>
              <w:left w:w="40" w:type="dxa"/>
              <w:bottom w:w="17" w:type="dxa"/>
              <w:right w:w="40" w:type="dxa"/>
            </w:tcMar>
          </w:tcPr>
          <w:p w14:paraId="00000194"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95" w14:textId="77777777" w:rsidR="00C84E69" w:rsidRDefault="001A36A1">
            <w:pPr>
              <w:pStyle w:val="Normal0"/>
              <w:pBdr>
                <w:top w:val="nil"/>
                <w:left w:val="nil"/>
                <w:bottom w:val="nil"/>
                <w:right w:val="nil"/>
                <w:between w:val="nil"/>
              </w:pBdr>
              <w:rPr>
                <w:color w:val="000000"/>
              </w:rPr>
            </w:pPr>
            <w:r>
              <w:rPr>
                <w:color w:val="000000"/>
              </w:rPr>
              <w:t>RF 2</w:t>
            </w:r>
          </w:p>
        </w:tc>
      </w:tr>
      <w:tr w:rsidR="00C84E69" w14:paraId="729109D4" w14:textId="77777777">
        <w:tc>
          <w:tcPr>
            <w:tcW w:w="2449" w:type="dxa"/>
            <w:tcBorders>
              <w:right w:val="single" w:sz="4" w:space="0" w:color="000000"/>
            </w:tcBorders>
            <w:shd w:val="clear" w:color="auto" w:fill="EAEAEA"/>
            <w:tcMar>
              <w:top w:w="0" w:type="dxa"/>
              <w:left w:w="40" w:type="dxa"/>
              <w:bottom w:w="17" w:type="dxa"/>
              <w:right w:w="40" w:type="dxa"/>
            </w:tcMar>
          </w:tcPr>
          <w:p w14:paraId="00000199"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9A" w14:textId="77777777" w:rsidR="00C84E69" w:rsidRDefault="001A36A1">
            <w:pPr>
              <w:pStyle w:val="Normal0"/>
              <w:pBdr>
                <w:top w:val="nil"/>
                <w:left w:val="nil"/>
                <w:bottom w:val="nil"/>
                <w:right w:val="nil"/>
                <w:between w:val="nil"/>
              </w:pBdr>
              <w:rPr>
                <w:color w:val="000000"/>
              </w:rPr>
            </w:pPr>
            <w:r>
              <w:rPr>
                <w:color w:val="000000"/>
              </w:rPr>
              <w:t>Permitir que el usuario inicie sesión</w:t>
            </w:r>
          </w:p>
        </w:tc>
      </w:tr>
      <w:tr w:rsidR="00C84E69" w14:paraId="4F9F6978" w14:textId="77777777">
        <w:tc>
          <w:tcPr>
            <w:tcW w:w="2449" w:type="dxa"/>
            <w:tcBorders>
              <w:right w:val="single" w:sz="4" w:space="0" w:color="000000"/>
            </w:tcBorders>
            <w:shd w:val="clear" w:color="auto" w:fill="EAEAEA"/>
            <w:tcMar>
              <w:top w:w="0" w:type="dxa"/>
              <w:left w:w="40" w:type="dxa"/>
              <w:bottom w:w="17" w:type="dxa"/>
              <w:right w:w="40" w:type="dxa"/>
            </w:tcMar>
          </w:tcPr>
          <w:p w14:paraId="0000019E"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19F" w14:textId="77777777" w:rsidR="00C84E69" w:rsidRDefault="001A36A1">
            <w:pPr>
              <w:pStyle w:val="Normal0"/>
              <w:pBdr>
                <w:top w:val="nil"/>
                <w:left w:val="nil"/>
                <w:bottom w:val="nil"/>
                <w:right w:val="nil"/>
                <w:between w:val="nil"/>
              </w:pBdr>
              <w:rPr>
                <w:color w:val="000000"/>
              </w:rPr>
            </w:pPr>
            <w:r>
              <w:rPr>
                <w:color w:val="000000"/>
              </w:rPr>
              <w:t>X Requisito</w:t>
            </w:r>
          </w:p>
        </w:tc>
        <w:tc>
          <w:tcPr>
            <w:tcW w:w="3829" w:type="dxa"/>
            <w:gridSpan w:val="3"/>
            <w:tcBorders>
              <w:right w:val="single" w:sz="4" w:space="0" w:color="000000"/>
            </w:tcBorders>
            <w:tcMar>
              <w:top w:w="0" w:type="dxa"/>
              <w:bottom w:w="0" w:type="dxa"/>
            </w:tcMar>
          </w:tcPr>
          <w:p w14:paraId="000001A0"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376F3EBD" w14:textId="77777777">
        <w:tc>
          <w:tcPr>
            <w:tcW w:w="2449" w:type="dxa"/>
            <w:tcBorders>
              <w:right w:val="single" w:sz="4" w:space="0" w:color="000000"/>
            </w:tcBorders>
            <w:shd w:val="clear" w:color="auto" w:fill="EAEAEA"/>
            <w:tcMar>
              <w:top w:w="0" w:type="dxa"/>
              <w:left w:w="40" w:type="dxa"/>
              <w:bottom w:w="17" w:type="dxa"/>
              <w:right w:w="40" w:type="dxa"/>
            </w:tcMar>
          </w:tcPr>
          <w:p w14:paraId="000001A3"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15"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1A4"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55FCBDF9" w14:textId="77777777">
        <w:tc>
          <w:tcPr>
            <w:tcW w:w="2449" w:type="dxa"/>
            <w:tcBorders>
              <w:right w:val="single" w:sz="4" w:space="0" w:color="000000"/>
            </w:tcBorders>
            <w:shd w:val="clear" w:color="auto" w:fill="EAEAEA"/>
            <w:tcMar>
              <w:top w:w="0" w:type="dxa"/>
              <w:left w:w="40" w:type="dxa"/>
              <w:bottom w:w="17" w:type="dxa"/>
              <w:right w:w="40" w:type="dxa"/>
            </w:tcMar>
          </w:tcPr>
          <w:p w14:paraId="000001A8"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1A9"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1AA"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0" w:type="dxa"/>
            <w:gridSpan w:val="2"/>
            <w:tcBorders>
              <w:left w:val="nil"/>
              <w:right w:val="single" w:sz="4" w:space="0" w:color="000000"/>
            </w:tcBorders>
            <w:tcMar>
              <w:top w:w="0" w:type="dxa"/>
              <w:bottom w:w="0" w:type="dxa"/>
            </w:tcMar>
          </w:tcPr>
          <w:p w14:paraId="000001AB" w14:textId="77777777" w:rsidR="00C84E69" w:rsidRDefault="001A36A1">
            <w:pPr>
              <w:pStyle w:val="Normal0"/>
              <w:rPr>
                <w:color w:val="000000"/>
              </w:rPr>
            </w:pPr>
            <w:r>
              <w:rPr>
                <w:color w:val="000000"/>
              </w:rPr>
              <w:t>☐ Baja/ Opcional</w:t>
            </w:r>
          </w:p>
        </w:tc>
      </w:tr>
      <w:tr w:rsidR="00C84E69" w14:paraId="1B16B2F4" w14:textId="77777777">
        <w:tc>
          <w:tcPr>
            <w:tcW w:w="2449" w:type="dxa"/>
            <w:tcBorders>
              <w:right w:val="single" w:sz="4" w:space="0" w:color="000000"/>
            </w:tcBorders>
            <w:shd w:val="clear" w:color="auto" w:fill="EAEAEA"/>
            <w:tcMar>
              <w:top w:w="0" w:type="dxa"/>
              <w:left w:w="40" w:type="dxa"/>
              <w:bottom w:w="17" w:type="dxa"/>
              <w:right w:w="40" w:type="dxa"/>
            </w:tcMar>
          </w:tcPr>
          <w:p w14:paraId="000001AD"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AE" w14:textId="77777777" w:rsidR="00C84E69" w:rsidRDefault="001A36A1">
            <w:pPr>
              <w:pStyle w:val="Normal0"/>
              <w:pBdr>
                <w:top w:val="nil"/>
                <w:left w:val="nil"/>
                <w:bottom w:val="nil"/>
                <w:right w:val="nil"/>
                <w:between w:val="nil"/>
              </w:pBdr>
              <w:rPr>
                <w:color w:val="000000"/>
              </w:rPr>
            </w:pPr>
            <w:r>
              <w:rPr>
                <w:color w:val="000000"/>
              </w:rPr>
              <w:t>RF 3</w:t>
            </w:r>
          </w:p>
        </w:tc>
      </w:tr>
      <w:tr w:rsidR="00C84E69" w14:paraId="071BE38D" w14:textId="77777777">
        <w:tc>
          <w:tcPr>
            <w:tcW w:w="2449" w:type="dxa"/>
            <w:tcBorders>
              <w:right w:val="single" w:sz="4" w:space="0" w:color="000000"/>
            </w:tcBorders>
            <w:shd w:val="clear" w:color="auto" w:fill="EAEAEA"/>
            <w:tcMar>
              <w:top w:w="0" w:type="dxa"/>
              <w:left w:w="40" w:type="dxa"/>
              <w:bottom w:w="17" w:type="dxa"/>
              <w:right w:w="40" w:type="dxa"/>
            </w:tcMar>
          </w:tcPr>
          <w:p w14:paraId="000001B2"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B3" w14:textId="77777777" w:rsidR="00C84E69" w:rsidRDefault="001A36A1">
            <w:pPr>
              <w:pStyle w:val="Normal0"/>
              <w:pBdr>
                <w:top w:val="nil"/>
                <w:left w:val="nil"/>
                <w:bottom w:val="nil"/>
                <w:right w:val="nil"/>
                <w:between w:val="nil"/>
              </w:pBdr>
              <w:rPr>
                <w:color w:val="000000"/>
              </w:rPr>
            </w:pPr>
            <w:r>
              <w:rPr>
                <w:color w:val="000000"/>
              </w:rPr>
              <w:t>Recordar contraseña</w:t>
            </w:r>
          </w:p>
        </w:tc>
      </w:tr>
      <w:tr w:rsidR="00C84E69" w14:paraId="7497D3B3" w14:textId="77777777">
        <w:tc>
          <w:tcPr>
            <w:tcW w:w="2449" w:type="dxa"/>
            <w:tcBorders>
              <w:right w:val="single" w:sz="4" w:space="0" w:color="000000"/>
            </w:tcBorders>
            <w:shd w:val="clear" w:color="auto" w:fill="EAEAEA"/>
            <w:tcMar>
              <w:top w:w="0" w:type="dxa"/>
              <w:left w:w="40" w:type="dxa"/>
              <w:bottom w:w="17" w:type="dxa"/>
              <w:right w:w="40" w:type="dxa"/>
            </w:tcMar>
          </w:tcPr>
          <w:p w14:paraId="000001B7" w14:textId="77777777" w:rsidR="00C84E69" w:rsidRDefault="001A36A1">
            <w:pPr>
              <w:pStyle w:val="Normal0"/>
              <w:pBdr>
                <w:top w:val="nil"/>
                <w:left w:val="nil"/>
                <w:bottom w:val="nil"/>
                <w:right w:val="nil"/>
                <w:between w:val="nil"/>
              </w:pBdr>
              <w:rPr>
                <w:color w:val="000000"/>
              </w:rPr>
            </w:pPr>
            <w:r>
              <w:rPr>
                <w:color w:val="000000"/>
              </w:rPr>
              <w:lastRenderedPageBreak/>
              <w:t>Tipo</w:t>
            </w:r>
          </w:p>
        </w:tc>
        <w:tc>
          <w:tcPr>
            <w:tcW w:w="1786" w:type="dxa"/>
            <w:tcBorders>
              <w:left w:val="single" w:sz="4" w:space="0" w:color="000000"/>
            </w:tcBorders>
            <w:tcMar>
              <w:top w:w="0" w:type="dxa"/>
              <w:left w:w="40" w:type="dxa"/>
              <w:bottom w:w="17" w:type="dxa"/>
              <w:right w:w="40" w:type="dxa"/>
            </w:tcMar>
          </w:tcPr>
          <w:p w14:paraId="000001B8" w14:textId="77777777" w:rsidR="00C84E69" w:rsidRDefault="001A36A1">
            <w:pPr>
              <w:pStyle w:val="Normal0"/>
              <w:pBdr>
                <w:top w:val="nil"/>
                <w:left w:val="nil"/>
                <w:bottom w:val="nil"/>
                <w:right w:val="nil"/>
                <w:between w:val="nil"/>
              </w:pBdr>
              <w:rPr>
                <w:color w:val="000000"/>
              </w:rPr>
            </w:pPr>
            <w:r>
              <w:rPr>
                <w:color w:val="000000"/>
              </w:rPr>
              <w:t>X Requisito</w:t>
            </w:r>
          </w:p>
        </w:tc>
        <w:tc>
          <w:tcPr>
            <w:tcW w:w="3829" w:type="dxa"/>
            <w:gridSpan w:val="3"/>
            <w:tcBorders>
              <w:right w:val="single" w:sz="4" w:space="0" w:color="000000"/>
            </w:tcBorders>
            <w:tcMar>
              <w:top w:w="0" w:type="dxa"/>
              <w:bottom w:w="0" w:type="dxa"/>
            </w:tcMar>
          </w:tcPr>
          <w:p w14:paraId="000001B9"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7FE64D6" w14:textId="77777777">
        <w:tc>
          <w:tcPr>
            <w:tcW w:w="2449" w:type="dxa"/>
            <w:tcBorders>
              <w:right w:val="single" w:sz="4" w:space="0" w:color="000000"/>
            </w:tcBorders>
            <w:shd w:val="clear" w:color="auto" w:fill="EAEAEA"/>
            <w:tcMar>
              <w:top w:w="0" w:type="dxa"/>
              <w:left w:w="40" w:type="dxa"/>
              <w:bottom w:w="17" w:type="dxa"/>
              <w:right w:w="40" w:type="dxa"/>
            </w:tcMar>
          </w:tcPr>
          <w:p w14:paraId="000001BC"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15"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1BD"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3F74BA95" w14:textId="77777777">
        <w:tc>
          <w:tcPr>
            <w:tcW w:w="2449" w:type="dxa"/>
            <w:tcBorders>
              <w:right w:val="single" w:sz="4" w:space="0" w:color="000000"/>
            </w:tcBorders>
            <w:shd w:val="clear" w:color="auto" w:fill="EAEAEA"/>
            <w:tcMar>
              <w:top w:w="0" w:type="dxa"/>
              <w:left w:w="40" w:type="dxa"/>
              <w:bottom w:w="17" w:type="dxa"/>
              <w:right w:w="40" w:type="dxa"/>
            </w:tcMar>
          </w:tcPr>
          <w:p w14:paraId="000001C1"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1C2"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1C3"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0" w:type="dxa"/>
            <w:gridSpan w:val="2"/>
            <w:tcBorders>
              <w:left w:val="nil"/>
              <w:right w:val="single" w:sz="4" w:space="0" w:color="000000"/>
            </w:tcBorders>
            <w:tcMar>
              <w:top w:w="0" w:type="dxa"/>
              <w:bottom w:w="0" w:type="dxa"/>
            </w:tcMar>
          </w:tcPr>
          <w:p w14:paraId="000001C4" w14:textId="77777777" w:rsidR="00C84E69" w:rsidRDefault="001A36A1">
            <w:pPr>
              <w:pStyle w:val="Normal0"/>
              <w:rPr>
                <w:color w:val="000000"/>
              </w:rPr>
            </w:pPr>
            <w:r>
              <w:rPr>
                <w:color w:val="000000"/>
              </w:rPr>
              <w:t>☐ Baja/ Opcional</w:t>
            </w:r>
          </w:p>
        </w:tc>
      </w:tr>
      <w:tr w:rsidR="00C84E69" w14:paraId="5FDDC3C4" w14:textId="77777777">
        <w:tc>
          <w:tcPr>
            <w:tcW w:w="2449" w:type="dxa"/>
            <w:tcBorders>
              <w:right w:val="single" w:sz="4" w:space="0" w:color="000000"/>
            </w:tcBorders>
            <w:shd w:val="clear" w:color="auto" w:fill="EAEAEA"/>
            <w:tcMar>
              <w:top w:w="0" w:type="dxa"/>
              <w:left w:w="40" w:type="dxa"/>
              <w:bottom w:w="17" w:type="dxa"/>
              <w:right w:w="40" w:type="dxa"/>
            </w:tcMar>
          </w:tcPr>
          <w:p w14:paraId="000001C6"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C7" w14:textId="77777777" w:rsidR="00C84E69" w:rsidRDefault="001A36A1">
            <w:pPr>
              <w:pStyle w:val="Normal0"/>
              <w:pBdr>
                <w:top w:val="nil"/>
                <w:left w:val="nil"/>
                <w:bottom w:val="nil"/>
                <w:right w:val="nil"/>
                <w:between w:val="nil"/>
              </w:pBdr>
              <w:rPr>
                <w:color w:val="000000"/>
              </w:rPr>
            </w:pPr>
            <w:r>
              <w:rPr>
                <w:color w:val="000000"/>
              </w:rPr>
              <w:t>RF 4</w:t>
            </w:r>
          </w:p>
        </w:tc>
      </w:tr>
      <w:tr w:rsidR="00C84E69" w14:paraId="6B0105B8" w14:textId="77777777">
        <w:tc>
          <w:tcPr>
            <w:tcW w:w="2449" w:type="dxa"/>
            <w:tcBorders>
              <w:right w:val="single" w:sz="4" w:space="0" w:color="000000"/>
            </w:tcBorders>
            <w:shd w:val="clear" w:color="auto" w:fill="EAEAEA"/>
            <w:tcMar>
              <w:top w:w="0" w:type="dxa"/>
              <w:left w:w="40" w:type="dxa"/>
              <w:bottom w:w="17" w:type="dxa"/>
              <w:right w:w="40" w:type="dxa"/>
            </w:tcMar>
          </w:tcPr>
          <w:p w14:paraId="000001CB"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CC" w14:textId="3CEC91B0" w:rsidR="00C84E69" w:rsidRDefault="00460C9B">
            <w:pPr>
              <w:pStyle w:val="Normal0"/>
              <w:spacing w:line="259" w:lineRule="auto"/>
              <w:rPr>
                <w:color w:val="000000"/>
              </w:rPr>
            </w:pPr>
            <w:r>
              <w:rPr>
                <w:color w:val="000000"/>
              </w:rPr>
              <w:t>Almacenar login de usuario</w:t>
            </w:r>
          </w:p>
        </w:tc>
      </w:tr>
      <w:tr w:rsidR="00C84E69" w14:paraId="538CCDA7" w14:textId="77777777">
        <w:tc>
          <w:tcPr>
            <w:tcW w:w="2449" w:type="dxa"/>
            <w:tcBorders>
              <w:right w:val="single" w:sz="4" w:space="0" w:color="000000"/>
            </w:tcBorders>
            <w:shd w:val="clear" w:color="auto" w:fill="EAEAEA"/>
            <w:tcMar>
              <w:top w:w="0" w:type="dxa"/>
              <w:left w:w="40" w:type="dxa"/>
              <w:bottom w:w="17" w:type="dxa"/>
              <w:right w:w="40" w:type="dxa"/>
            </w:tcMar>
          </w:tcPr>
          <w:p w14:paraId="000001D0"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1D1" w14:textId="77777777" w:rsidR="00C84E69" w:rsidRDefault="001A36A1">
            <w:pPr>
              <w:pStyle w:val="Normal0"/>
              <w:pBdr>
                <w:top w:val="nil"/>
                <w:left w:val="nil"/>
                <w:bottom w:val="nil"/>
                <w:right w:val="nil"/>
                <w:between w:val="nil"/>
              </w:pBdr>
              <w:rPr>
                <w:color w:val="000000"/>
              </w:rPr>
            </w:pPr>
            <w:r>
              <w:rPr>
                <w:color w:val="000000"/>
              </w:rPr>
              <w:t>X Requisito</w:t>
            </w:r>
          </w:p>
        </w:tc>
        <w:tc>
          <w:tcPr>
            <w:tcW w:w="3829" w:type="dxa"/>
            <w:gridSpan w:val="3"/>
            <w:tcBorders>
              <w:right w:val="single" w:sz="4" w:space="0" w:color="000000"/>
            </w:tcBorders>
            <w:tcMar>
              <w:top w:w="0" w:type="dxa"/>
              <w:bottom w:w="0" w:type="dxa"/>
            </w:tcMar>
          </w:tcPr>
          <w:p w14:paraId="000001D2"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3BDDEFA1" w14:textId="77777777">
        <w:tc>
          <w:tcPr>
            <w:tcW w:w="2449" w:type="dxa"/>
            <w:tcBorders>
              <w:right w:val="single" w:sz="4" w:space="0" w:color="000000"/>
            </w:tcBorders>
            <w:shd w:val="clear" w:color="auto" w:fill="EAEAEA"/>
            <w:tcMar>
              <w:top w:w="0" w:type="dxa"/>
              <w:left w:w="40" w:type="dxa"/>
              <w:bottom w:w="17" w:type="dxa"/>
              <w:right w:w="40" w:type="dxa"/>
            </w:tcMar>
          </w:tcPr>
          <w:p w14:paraId="000001D5"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15"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1D6" w14:textId="77777777" w:rsidR="00C84E69" w:rsidRDefault="007E54E2">
            <w:pPr>
              <w:pStyle w:val="Normal0"/>
              <w:pBdr>
                <w:top w:val="nil"/>
                <w:left w:val="nil"/>
                <w:bottom w:val="nil"/>
                <w:right w:val="nil"/>
                <w:between w:val="nil"/>
              </w:pBdr>
              <w:rPr>
                <w:color w:val="000000"/>
              </w:rPr>
            </w:pPr>
            <w:sdt>
              <w:sdtPr>
                <w:tag w:val="goog_rdk_1"/>
                <w:id w:val="1855311076"/>
              </w:sdtPr>
              <w:sdtContent>
                <w:ins w:id="14" w:author="Angie Natalia Fandiño Hernandez" w:date="2023-05-11T20:39:00Z">
                  <w:r w:rsidR="001A36A1">
                    <w:rPr>
                      <w:color w:val="000000"/>
                    </w:rPr>
                    <w:t>Documento del proyecto</w:t>
                  </w:r>
                </w:ins>
              </w:sdtContent>
            </w:sdt>
          </w:p>
        </w:tc>
      </w:tr>
      <w:tr w:rsidR="00C84E69" w14:paraId="5785ADC5" w14:textId="77777777">
        <w:tc>
          <w:tcPr>
            <w:tcW w:w="2449" w:type="dxa"/>
            <w:tcBorders>
              <w:right w:val="single" w:sz="4" w:space="0" w:color="000000"/>
            </w:tcBorders>
            <w:shd w:val="clear" w:color="auto" w:fill="EAEAEA"/>
            <w:tcMar>
              <w:top w:w="0" w:type="dxa"/>
              <w:left w:w="40" w:type="dxa"/>
              <w:bottom w:w="17" w:type="dxa"/>
              <w:right w:w="40" w:type="dxa"/>
            </w:tcMar>
          </w:tcPr>
          <w:p w14:paraId="000001DA"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1DB"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1DC"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0" w:type="dxa"/>
            <w:gridSpan w:val="2"/>
            <w:tcBorders>
              <w:left w:val="nil"/>
              <w:right w:val="single" w:sz="4" w:space="0" w:color="000000"/>
            </w:tcBorders>
            <w:tcMar>
              <w:top w:w="0" w:type="dxa"/>
              <w:bottom w:w="0" w:type="dxa"/>
            </w:tcMar>
          </w:tcPr>
          <w:p w14:paraId="000001DD" w14:textId="77777777" w:rsidR="00C84E69" w:rsidRDefault="001A36A1">
            <w:pPr>
              <w:pStyle w:val="Normal0"/>
              <w:rPr>
                <w:color w:val="000000"/>
              </w:rPr>
            </w:pPr>
            <w:r>
              <w:rPr>
                <w:color w:val="000000"/>
              </w:rPr>
              <w:t>☐ Baja/ Opcional</w:t>
            </w:r>
          </w:p>
        </w:tc>
      </w:tr>
      <w:tr w:rsidR="00C84E69" w14:paraId="351775AC" w14:textId="77777777">
        <w:trPr>
          <w:trHeight w:val="229"/>
        </w:trPr>
        <w:tc>
          <w:tcPr>
            <w:tcW w:w="2449" w:type="dxa"/>
            <w:tcBorders>
              <w:right w:val="single" w:sz="4" w:space="0" w:color="000000"/>
            </w:tcBorders>
            <w:shd w:val="clear" w:color="auto" w:fill="EAEAEA"/>
            <w:tcMar>
              <w:top w:w="0" w:type="dxa"/>
              <w:left w:w="40" w:type="dxa"/>
              <w:bottom w:w="17" w:type="dxa"/>
              <w:right w:w="40" w:type="dxa"/>
            </w:tcMar>
          </w:tcPr>
          <w:p w14:paraId="000001DF"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E0" w14:textId="77777777" w:rsidR="00C84E69" w:rsidRDefault="001A36A1">
            <w:pPr>
              <w:pStyle w:val="Normal0"/>
              <w:pBdr>
                <w:top w:val="nil"/>
                <w:left w:val="nil"/>
                <w:bottom w:val="nil"/>
                <w:right w:val="nil"/>
                <w:between w:val="nil"/>
              </w:pBdr>
              <w:rPr>
                <w:color w:val="000000"/>
              </w:rPr>
            </w:pPr>
            <w:r>
              <w:rPr>
                <w:color w:val="000000"/>
              </w:rPr>
              <w:t>RF 5</w:t>
            </w:r>
          </w:p>
        </w:tc>
      </w:tr>
      <w:tr w:rsidR="00C84E69" w14:paraId="08441EF2" w14:textId="77777777">
        <w:tc>
          <w:tcPr>
            <w:tcW w:w="2449" w:type="dxa"/>
            <w:tcBorders>
              <w:right w:val="single" w:sz="4" w:space="0" w:color="000000"/>
            </w:tcBorders>
            <w:shd w:val="clear" w:color="auto" w:fill="EAEAEA"/>
            <w:tcMar>
              <w:top w:w="0" w:type="dxa"/>
              <w:left w:w="40" w:type="dxa"/>
              <w:bottom w:w="17" w:type="dxa"/>
              <w:right w:w="40" w:type="dxa"/>
            </w:tcMar>
          </w:tcPr>
          <w:p w14:paraId="000001E4"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E5" w14:textId="77777777" w:rsidR="00C84E69" w:rsidRDefault="001A36A1">
            <w:pPr>
              <w:pStyle w:val="Normal0"/>
              <w:pBdr>
                <w:top w:val="nil"/>
                <w:left w:val="nil"/>
                <w:bottom w:val="nil"/>
                <w:right w:val="nil"/>
                <w:between w:val="nil"/>
              </w:pBdr>
              <w:rPr>
                <w:color w:val="000000"/>
              </w:rPr>
            </w:pPr>
            <w:r>
              <w:rPr>
                <w:color w:val="000000"/>
              </w:rPr>
              <w:t>Ver perfil de usuario</w:t>
            </w:r>
          </w:p>
        </w:tc>
      </w:tr>
      <w:tr w:rsidR="00C84E69" w14:paraId="4E726DEF" w14:textId="77777777">
        <w:tc>
          <w:tcPr>
            <w:tcW w:w="2449" w:type="dxa"/>
            <w:tcBorders>
              <w:right w:val="single" w:sz="4" w:space="0" w:color="000000"/>
            </w:tcBorders>
            <w:shd w:val="clear" w:color="auto" w:fill="EAEAEA"/>
            <w:tcMar>
              <w:top w:w="0" w:type="dxa"/>
              <w:left w:w="40" w:type="dxa"/>
              <w:bottom w:w="17" w:type="dxa"/>
              <w:right w:w="40" w:type="dxa"/>
            </w:tcMar>
          </w:tcPr>
          <w:p w14:paraId="000001E9"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1EA" w14:textId="77777777" w:rsidR="00C84E69" w:rsidRDefault="001A36A1">
            <w:pPr>
              <w:pStyle w:val="Normal0"/>
              <w:pBdr>
                <w:top w:val="nil"/>
                <w:left w:val="nil"/>
                <w:bottom w:val="nil"/>
                <w:right w:val="nil"/>
                <w:between w:val="nil"/>
              </w:pBdr>
              <w:rPr>
                <w:color w:val="000000"/>
              </w:rPr>
            </w:pPr>
            <w:r>
              <w:rPr>
                <w:color w:val="000000"/>
              </w:rPr>
              <w:t>X Requisito</w:t>
            </w:r>
          </w:p>
        </w:tc>
        <w:tc>
          <w:tcPr>
            <w:tcW w:w="3829" w:type="dxa"/>
            <w:gridSpan w:val="3"/>
            <w:tcBorders>
              <w:right w:val="single" w:sz="4" w:space="0" w:color="000000"/>
            </w:tcBorders>
            <w:tcMar>
              <w:top w:w="0" w:type="dxa"/>
              <w:bottom w:w="0" w:type="dxa"/>
            </w:tcMar>
          </w:tcPr>
          <w:p w14:paraId="000001EB"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0629657" w14:textId="77777777">
        <w:tc>
          <w:tcPr>
            <w:tcW w:w="2449" w:type="dxa"/>
            <w:tcBorders>
              <w:right w:val="single" w:sz="4" w:space="0" w:color="000000"/>
            </w:tcBorders>
            <w:shd w:val="clear" w:color="auto" w:fill="EAEAEA"/>
            <w:tcMar>
              <w:top w:w="0" w:type="dxa"/>
              <w:left w:w="40" w:type="dxa"/>
              <w:bottom w:w="17" w:type="dxa"/>
              <w:right w:w="40" w:type="dxa"/>
            </w:tcMar>
          </w:tcPr>
          <w:p w14:paraId="000001EE"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15"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1EF"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2FDDA731" w14:textId="77777777">
        <w:tc>
          <w:tcPr>
            <w:tcW w:w="2449" w:type="dxa"/>
            <w:tcBorders>
              <w:right w:val="single" w:sz="4" w:space="0" w:color="000000"/>
            </w:tcBorders>
            <w:shd w:val="clear" w:color="auto" w:fill="EAEAEA"/>
            <w:tcMar>
              <w:top w:w="0" w:type="dxa"/>
              <w:left w:w="40" w:type="dxa"/>
              <w:bottom w:w="17" w:type="dxa"/>
              <w:right w:w="40" w:type="dxa"/>
            </w:tcMar>
          </w:tcPr>
          <w:p w14:paraId="000001F3"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1F4"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1F5" w14:textId="77777777" w:rsidR="00C84E69" w:rsidRDefault="001A36A1">
            <w:pPr>
              <w:pStyle w:val="Normal0"/>
              <w:pBdr>
                <w:top w:val="nil"/>
                <w:left w:val="nil"/>
                <w:bottom w:val="nil"/>
                <w:right w:val="nil"/>
                <w:between w:val="nil"/>
              </w:pBdr>
              <w:rPr>
                <w:color w:val="000000"/>
              </w:rPr>
            </w:pPr>
            <w:r>
              <w:rPr>
                <w:color w:val="000000"/>
              </w:rPr>
              <w:t>X Media/Deseado</w:t>
            </w:r>
          </w:p>
        </w:tc>
        <w:tc>
          <w:tcPr>
            <w:tcW w:w="1860" w:type="dxa"/>
            <w:gridSpan w:val="2"/>
            <w:tcBorders>
              <w:left w:val="nil"/>
              <w:right w:val="single" w:sz="4" w:space="0" w:color="000000"/>
            </w:tcBorders>
            <w:tcMar>
              <w:top w:w="0" w:type="dxa"/>
              <w:bottom w:w="0" w:type="dxa"/>
            </w:tcMar>
          </w:tcPr>
          <w:p w14:paraId="000001F6" w14:textId="77777777" w:rsidR="00C84E69" w:rsidRDefault="001A36A1">
            <w:pPr>
              <w:pStyle w:val="Normal0"/>
              <w:rPr>
                <w:color w:val="000000"/>
              </w:rPr>
            </w:pPr>
            <w:r>
              <w:rPr>
                <w:color w:val="000000"/>
              </w:rPr>
              <w:t>☐ Baja/ Opcional</w:t>
            </w:r>
          </w:p>
        </w:tc>
      </w:tr>
      <w:tr w:rsidR="00C84E69" w14:paraId="220308B6" w14:textId="77777777">
        <w:tc>
          <w:tcPr>
            <w:tcW w:w="2449" w:type="dxa"/>
            <w:tcBorders>
              <w:right w:val="single" w:sz="4" w:space="0" w:color="000000"/>
            </w:tcBorders>
            <w:shd w:val="clear" w:color="auto" w:fill="EAEAEA"/>
            <w:tcMar>
              <w:top w:w="0" w:type="dxa"/>
              <w:left w:w="40" w:type="dxa"/>
              <w:bottom w:w="17" w:type="dxa"/>
              <w:right w:w="40" w:type="dxa"/>
            </w:tcMar>
          </w:tcPr>
          <w:p w14:paraId="000001F8"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F9" w14:textId="77777777" w:rsidR="00C84E69" w:rsidRDefault="001A36A1">
            <w:pPr>
              <w:pStyle w:val="Normal0"/>
              <w:pBdr>
                <w:top w:val="nil"/>
                <w:left w:val="nil"/>
                <w:bottom w:val="nil"/>
                <w:right w:val="nil"/>
                <w:between w:val="nil"/>
              </w:pBdr>
              <w:rPr>
                <w:color w:val="000000"/>
              </w:rPr>
            </w:pPr>
            <w:r>
              <w:rPr>
                <w:color w:val="000000"/>
              </w:rPr>
              <w:t>RF 6</w:t>
            </w:r>
          </w:p>
        </w:tc>
      </w:tr>
      <w:tr w:rsidR="00C84E69" w14:paraId="13A71982" w14:textId="77777777">
        <w:tc>
          <w:tcPr>
            <w:tcW w:w="2449" w:type="dxa"/>
            <w:tcBorders>
              <w:right w:val="single" w:sz="4" w:space="0" w:color="000000"/>
            </w:tcBorders>
            <w:shd w:val="clear" w:color="auto" w:fill="EAEAEA"/>
            <w:tcMar>
              <w:top w:w="0" w:type="dxa"/>
              <w:left w:w="40" w:type="dxa"/>
              <w:bottom w:w="17" w:type="dxa"/>
              <w:right w:w="40" w:type="dxa"/>
            </w:tcMar>
          </w:tcPr>
          <w:p w14:paraId="000001FD"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1FE" w14:textId="77777777" w:rsidR="00C84E69" w:rsidRDefault="001A36A1">
            <w:pPr>
              <w:pStyle w:val="Normal0"/>
              <w:pBdr>
                <w:top w:val="nil"/>
                <w:left w:val="nil"/>
                <w:bottom w:val="nil"/>
                <w:right w:val="nil"/>
                <w:between w:val="nil"/>
              </w:pBdr>
              <w:rPr>
                <w:color w:val="000000"/>
              </w:rPr>
            </w:pPr>
            <w:r>
              <w:rPr>
                <w:color w:val="000000"/>
              </w:rPr>
              <w:t>Actualizar datos</w:t>
            </w:r>
          </w:p>
        </w:tc>
      </w:tr>
      <w:tr w:rsidR="00C84E69" w14:paraId="7E22CA64" w14:textId="77777777">
        <w:tc>
          <w:tcPr>
            <w:tcW w:w="2449" w:type="dxa"/>
            <w:tcBorders>
              <w:right w:val="single" w:sz="4" w:space="0" w:color="000000"/>
            </w:tcBorders>
            <w:shd w:val="clear" w:color="auto" w:fill="EAEAEA"/>
            <w:tcMar>
              <w:top w:w="0" w:type="dxa"/>
              <w:left w:w="40" w:type="dxa"/>
              <w:bottom w:w="17" w:type="dxa"/>
              <w:right w:w="40" w:type="dxa"/>
            </w:tcMar>
          </w:tcPr>
          <w:p w14:paraId="00000202"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03" w14:textId="77777777" w:rsidR="00C84E69" w:rsidRDefault="001A36A1">
            <w:pPr>
              <w:pStyle w:val="Normal0"/>
              <w:pBdr>
                <w:top w:val="nil"/>
                <w:left w:val="nil"/>
                <w:bottom w:val="nil"/>
                <w:right w:val="nil"/>
                <w:between w:val="nil"/>
              </w:pBdr>
              <w:rPr>
                <w:color w:val="000000"/>
              </w:rPr>
            </w:pPr>
            <w:r>
              <w:rPr>
                <w:color w:val="000000"/>
              </w:rPr>
              <w:t>X Requisito</w:t>
            </w:r>
          </w:p>
        </w:tc>
        <w:tc>
          <w:tcPr>
            <w:tcW w:w="3829" w:type="dxa"/>
            <w:gridSpan w:val="3"/>
            <w:tcBorders>
              <w:right w:val="single" w:sz="4" w:space="0" w:color="000000"/>
            </w:tcBorders>
            <w:tcMar>
              <w:top w:w="0" w:type="dxa"/>
              <w:bottom w:w="0" w:type="dxa"/>
            </w:tcMar>
          </w:tcPr>
          <w:p w14:paraId="00000204"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65E49723" w14:textId="77777777">
        <w:tc>
          <w:tcPr>
            <w:tcW w:w="2449" w:type="dxa"/>
            <w:tcBorders>
              <w:right w:val="single" w:sz="4" w:space="0" w:color="000000"/>
            </w:tcBorders>
            <w:shd w:val="clear" w:color="auto" w:fill="EAEAEA"/>
            <w:tcMar>
              <w:top w:w="0" w:type="dxa"/>
              <w:left w:w="40" w:type="dxa"/>
              <w:bottom w:w="17" w:type="dxa"/>
              <w:right w:w="40" w:type="dxa"/>
            </w:tcMar>
          </w:tcPr>
          <w:p w14:paraId="00000207"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15"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08"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474B3C0D" w14:textId="77777777">
        <w:tc>
          <w:tcPr>
            <w:tcW w:w="2449" w:type="dxa"/>
            <w:tcBorders>
              <w:right w:val="single" w:sz="4" w:space="0" w:color="000000"/>
            </w:tcBorders>
            <w:shd w:val="clear" w:color="auto" w:fill="EAEAEA"/>
            <w:tcMar>
              <w:top w:w="0" w:type="dxa"/>
              <w:left w:w="40" w:type="dxa"/>
              <w:bottom w:w="17" w:type="dxa"/>
              <w:right w:w="40" w:type="dxa"/>
            </w:tcMar>
          </w:tcPr>
          <w:p w14:paraId="0000020C"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0D"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0E"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0" w:type="dxa"/>
            <w:gridSpan w:val="2"/>
            <w:tcBorders>
              <w:left w:val="nil"/>
              <w:right w:val="single" w:sz="4" w:space="0" w:color="000000"/>
            </w:tcBorders>
            <w:tcMar>
              <w:top w:w="0" w:type="dxa"/>
              <w:bottom w:w="0" w:type="dxa"/>
            </w:tcMar>
          </w:tcPr>
          <w:p w14:paraId="0000020F" w14:textId="77777777" w:rsidR="00C84E69" w:rsidRDefault="001A36A1">
            <w:pPr>
              <w:pStyle w:val="Normal0"/>
              <w:rPr>
                <w:color w:val="000000"/>
              </w:rPr>
            </w:pPr>
            <w:r>
              <w:rPr>
                <w:color w:val="000000"/>
              </w:rPr>
              <w:t>☐ Baja/ Opcional</w:t>
            </w:r>
          </w:p>
        </w:tc>
      </w:tr>
      <w:tr w:rsidR="00C84E69" w14:paraId="7BCCAE9A" w14:textId="77777777">
        <w:tc>
          <w:tcPr>
            <w:tcW w:w="2449" w:type="dxa"/>
            <w:tcBorders>
              <w:right w:val="single" w:sz="4" w:space="0" w:color="000000"/>
            </w:tcBorders>
            <w:shd w:val="clear" w:color="auto" w:fill="EAEAEA"/>
            <w:tcMar>
              <w:top w:w="0" w:type="dxa"/>
              <w:left w:w="40" w:type="dxa"/>
              <w:bottom w:w="17" w:type="dxa"/>
              <w:right w:w="40" w:type="dxa"/>
            </w:tcMar>
          </w:tcPr>
          <w:p w14:paraId="00000211"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212" w14:textId="77777777" w:rsidR="00C84E69" w:rsidRDefault="001A36A1">
            <w:pPr>
              <w:pStyle w:val="Normal0"/>
              <w:pBdr>
                <w:top w:val="nil"/>
                <w:left w:val="nil"/>
                <w:bottom w:val="nil"/>
                <w:right w:val="nil"/>
                <w:between w:val="nil"/>
              </w:pBdr>
              <w:rPr>
                <w:color w:val="000000"/>
              </w:rPr>
            </w:pPr>
            <w:r>
              <w:rPr>
                <w:color w:val="000000"/>
              </w:rPr>
              <w:t>RF 7</w:t>
            </w:r>
          </w:p>
        </w:tc>
      </w:tr>
      <w:tr w:rsidR="00C84E69" w14:paraId="0DB759F9" w14:textId="77777777">
        <w:tc>
          <w:tcPr>
            <w:tcW w:w="2449" w:type="dxa"/>
            <w:tcBorders>
              <w:right w:val="single" w:sz="4" w:space="0" w:color="000000"/>
            </w:tcBorders>
            <w:shd w:val="clear" w:color="auto" w:fill="EAEAEA"/>
            <w:tcMar>
              <w:top w:w="0" w:type="dxa"/>
              <w:left w:w="40" w:type="dxa"/>
              <w:bottom w:w="17" w:type="dxa"/>
              <w:right w:w="40" w:type="dxa"/>
            </w:tcMar>
          </w:tcPr>
          <w:p w14:paraId="00000216"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217" w14:textId="77777777" w:rsidR="00C84E69" w:rsidRDefault="001A36A1">
            <w:pPr>
              <w:pStyle w:val="Normal0"/>
              <w:pBdr>
                <w:top w:val="nil"/>
                <w:left w:val="nil"/>
                <w:bottom w:val="nil"/>
                <w:right w:val="nil"/>
                <w:between w:val="nil"/>
              </w:pBdr>
              <w:rPr>
                <w:color w:val="000000"/>
              </w:rPr>
            </w:pPr>
            <w:r>
              <w:rPr>
                <w:color w:val="000000"/>
              </w:rPr>
              <w:t>Guardar datos</w:t>
            </w:r>
          </w:p>
        </w:tc>
      </w:tr>
      <w:tr w:rsidR="00C84E69" w14:paraId="3273B276" w14:textId="77777777">
        <w:tc>
          <w:tcPr>
            <w:tcW w:w="2449" w:type="dxa"/>
            <w:tcBorders>
              <w:right w:val="single" w:sz="4" w:space="0" w:color="000000"/>
            </w:tcBorders>
            <w:shd w:val="clear" w:color="auto" w:fill="EAEAEA"/>
            <w:tcMar>
              <w:top w:w="0" w:type="dxa"/>
              <w:left w:w="40" w:type="dxa"/>
              <w:bottom w:w="17" w:type="dxa"/>
              <w:right w:w="40" w:type="dxa"/>
            </w:tcMar>
          </w:tcPr>
          <w:p w14:paraId="0000021B"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1C" w14:textId="77777777" w:rsidR="00C84E69" w:rsidRDefault="001A36A1">
            <w:pPr>
              <w:pStyle w:val="Normal0"/>
              <w:pBdr>
                <w:top w:val="nil"/>
                <w:left w:val="nil"/>
                <w:bottom w:val="nil"/>
                <w:right w:val="nil"/>
                <w:between w:val="nil"/>
              </w:pBdr>
              <w:rPr>
                <w:color w:val="000000"/>
              </w:rPr>
            </w:pPr>
            <w:r>
              <w:rPr>
                <w:color w:val="000000"/>
              </w:rPr>
              <w:t>X Requisito</w:t>
            </w:r>
          </w:p>
        </w:tc>
        <w:tc>
          <w:tcPr>
            <w:tcW w:w="3829" w:type="dxa"/>
            <w:gridSpan w:val="3"/>
            <w:tcBorders>
              <w:right w:val="single" w:sz="4" w:space="0" w:color="000000"/>
            </w:tcBorders>
            <w:tcMar>
              <w:top w:w="0" w:type="dxa"/>
              <w:bottom w:w="0" w:type="dxa"/>
            </w:tcMar>
          </w:tcPr>
          <w:p w14:paraId="0000021D"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2DEF19C6" w14:textId="77777777">
        <w:tc>
          <w:tcPr>
            <w:tcW w:w="2449" w:type="dxa"/>
            <w:tcBorders>
              <w:right w:val="single" w:sz="4" w:space="0" w:color="000000"/>
            </w:tcBorders>
            <w:shd w:val="clear" w:color="auto" w:fill="EAEAEA"/>
            <w:tcMar>
              <w:top w:w="0" w:type="dxa"/>
              <w:left w:w="40" w:type="dxa"/>
              <w:bottom w:w="17" w:type="dxa"/>
              <w:right w:w="40" w:type="dxa"/>
            </w:tcMar>
          </w:tcPr>
          <w:p w14:paraId="00000220"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15"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21"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5F780AA9" w14:textId="77777777">
        <w:tc>
          <w:tcPr>
            <w:tcW w:w="2449" w:type="dxa"/>
            <w:tcBorders>
              <w:right w:val="single" w:sz="4" w:space="0" w:color="000000"/>
            </w:tcBorders>
            <w:shd w:val="clear" w:color="auto" w:fill="EAEAEA"/>
            <w:tcMar>
              <w:top w:w="0" w:type="dxa"/>
              <w:left w:w="40" w:type="dxa"/>
              <w:bottom w:w="17" w:type="dxa"/>
              <w:right w:w="40" w:type="dxa"/>
            </w:tcMar>
          </w:tcPr>
          <w:p w14:paraId="00000225"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26"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27"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0" w:type="dxa"/>
            <w:gridSpan w:val="2"/>
            <w:tcBorders>
              <w:left w:val="nil"/>
              <w:right w:val="single" w:sz="4" w:space="0" w:color="000000"/>
            </w:tcBorders>
            <w:tcMar>
              <w:top w:w="0" w:type="dxa"/>
              <w:bottom w:w="0" w:type="dxa"/>
            </w:tcMar>
          </w:tcPr>
          <w:p w14:paraId="00000228" w14:textId="77777777" w:rsidR="00C84E69" w:rsidRDefault="001A36A1">
            <w:pPr>
              <w:pStyle w:val="Normal0"/>
              <w:rPr>
                <w:color w:val="000000"/>
              </w:rPr>
            </w:pPr>
            <w:r>
              <w:rPr>
                <w:color w:val="000000"/>
              </w:rPr>
              <w:t>☐ Baja/ Opcional</w:t>
            </w:r>
          </w:p>
        </w:tc>
      </w:tr>
      <w:tr w:rsidR="00C84E69" w14:paraId="231B8855" w14:textId="77777777">
        <w:tc>
          <w:tcPr>
            <w:tcW w:w="2449" w:type="dxa"/>
            <w:tcBorders>
              <w:right w:val="single" w:sz="4" w:space="0" w:color="000000"/>
            </w:tcBorders>
            <w:shd w:val="clear" w:color="auto" w:fill="EAEAEA"/>
            <w:tcMar>
              <w:top w:w="0" w:type="dxa"/>
              <w:left w:w="40" w:type="dxa"/>
              <w:bottom w:w="17" w:type="dxa"/>
              <w:right w:w="40" w:type="dxa"/>
            </w:tcMar>
          </w:tcPr>
          <w:p w14:paraId="0000022A"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22B" w14:textId="77777777" w:rsidR="00C84E69" w:rsidRDefault="001A36A1">
            <w:pPr>
              <w:pStyle w:val="Normal0"/>
              <w:pBdr>
                <w:top w:val="nil"/>
                <w:left w:val="nil"/>
                <w:bottom w:val="nil"/>
                <w:right w:val="nil"/>
                <w:between w:val="nil"/>
              </w:pBdr>
              <w:rPr>
                <w:color w:val="000000"/>
              </w:rPr>
            </w:pPr>
            <w:r>
              <w:rPr>
                <w:color w:val="000000"/>
              </w:rPr>
              <w:t>RF 8</w:t>
            </w:r>
          </w:p>
        </w:tc>
      </w:tr>
      <w:tr w:rsidR="00C84E69" w14:paraId="79A9354D" w14:textId="77777777">
        <w:tc>
          <w:tcPr>
            <w:tcW w:w="2449" w:type="dxa"/>
            <w:tcBorders>
              <w:right w:val="single" w:sz="4" w:space="0" w:color="000000"/>
            </w:tcBorders>
            <w:shd w:val="clear" w:color="auto" w:fill="EAEAEA"/>
            <w:tcMar>
              <w:top w:w="0" w:type="dxa"/>
              <w:left w:w="40" w:type="dxa"/>
              <w:bottom w:w="17" w:type="dxa"/>
              <w:right w:w="40" w:type="dxa"/>
            </w:tcMar>
          </w:tcPr>
          <w:p w14:paraId="0000022F"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230" w14:textId="77777777" w:rsidR="00C84E69" w:rsidRDefault="001A36A1">
            <w:pPr>
              <w:pStyle w:val="Normal0"/>
              <w:pBdr>
                <w:top w:val="nil"/>
                <w:left w:val="nil"/>
                <w:bottom w:val="nil"/>
                <w:right w:val="nil"/>
                <w:between w:val="nil"/>
              </w:pBdr>
              <w:rPr>
                <w:color w:val="000000"/>
              </w:rPr>
            </w:pPr>
            <w:r>
              <w:rPr>
                <w:color w:val="000000"/>
              </w:rPr>
              <w:t>Ver catálogos de productos</w:t>
            </w:r>
          </w:p>
        </w:tc>
      </w:tr>
      <w:tr w:rsidR="00C84E69" w14:paraId="4DD53715" w14:textId="77777777">
        <w:tc>
          <w:tcPr>
            <w:tcW w:w="2449" w:type="dxa"/>
            <w:tcBorders>
              <w:right w:val="single" w:sz="4" w:space="0" w:color="000000"/>
            </w:tcBorders>
            <w:shd w:val="clear" w:color="auto" w:fill="EAEAEA"/>
            <w:tcMar>
              <w:top w:w="0" w:type="dxa"/>
              <w:left w:w="40" w:type="dxa"/>
              <w:bottom w:w="17" w:type="dxa"/>
              <w:right w:w="40" w:type="dxa"/>
            </w:tcMar>
          </w:tcPr>
          <w:p w14:paraId="00000234"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35" w14:textId="77777777" w:rsidR="00C84E69" w:rsidRDefault="001A36A1">
            <w:pPr>
              <w:pStyle w:val="Normal0"/>
              <w:pBdr>
                <w:top w:val="nil"/>
                <w:left w:val="nil"/>
                <w:bottom w:val="nil"/>
                <w:right w:val="nil"/>
                <w:between w:val="nil"/>
              </w:pBdr>
              <w:rPr>
                <w:color w:val="000000"/>
              </w:rPr>
            </w:pPr>
            <w:r>
              <w:rPr>
                <w:color w:val="000000"/>
              </w:rPr>
              <w:t>X Requisito</w:t>
            </w:r>
          </w:p>
        </w:tc>
        <w:tc>
          <w:tcPr>
            <w:tcW w:w="3829" w:type="dxa"/>
            <w:gridSpan w:val="3"/>
            <w:tcBorders>
              <w:right w:val="single" w:sz="4" w:space="0" w:color="000000"/>
            </w:tcBorders>
            <w:tcMar>
              <w:top w:w="0" w:type="dxa"/>
              <w:bottom w:w="0" w:type="dxa"/>
            </w:tcMar>
          </w:tcPr>
          <w:p w14:paraId="00000236"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03AD4415" w14:textId="77777777">
        <w:tc>
          <w:tcPr>
            <w:tcW w:w="2449" w:type="dxa"/>
            <w:tcBorders>
              <w:right w:val="single" w:sz="4" w:space="0" w:color="000000"/>
            </w:tcBorders>
            <w:shd w:val="clear" w:color="auto" w:fill="EAEAEA"/>
            <w:tcMar>
              <w:top w:w="0" w:type="dxa"/>
              <w:left w:w="40" w:type="dxa"/>
              <w:bottom w:w="17" w:type="dxa"/>
              <w:right w:w="40" w:type="dxa"/>
            </w:tcMar>
          </w:tcPr>
          <w:p w14:paraId="00000239"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15"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3A"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0DCED777" w14:textId="77777777">
        <w:tc>
          <w:tcPr>
            <w:tcW w:w="2449" w:type="dxa"/>
            <w:tcBorders>
              <w:right w:val="single" w:sz="4" w:space="0" w:color="000000"/>
            </w:tcBorders>
            <w:shd w:val="clear" w:color="auto" w:fill="EAEAEA"/>
            <w:tcMar>
              <w:top w:w="0" w:type="dxa"/>
              <w:left w:w="40" w:type="dxa"/>
              <w:bottom w:w="17" w:type="dxa"/>
              <w:right w:w="40" w:type="dxa"/>
            </w:tcMar>
          </w:tcPr>
          <w:p w14:paraId="0000023E"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3F"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40" w14:textId="77777777" w:rsidR="00C84E69" w:rsidRDefault="001A36A1">
            <w:pPr>
              <w:pStyle w:val="Normal0"/>
              <w:pBdr>
                <w:top w:val="nil"/>
                <w:left w:val="nil"/>
                <w:bottom w:val="nil"/>
                <w:right w:val="nil"/>
                <w:between w:val="nil"/>
              </w:pBdr>
              <w:rPr>
                <w:color w:val="000000"/>
              </w:rPr>
            </w:pPr>
            <w:r>
              <w:rPr>
                <w:color w:val="000000"/>
              </w:rPr>
              <w:t>☐ Media/Deseado</w:t>
            </w:r>
          </w:p>
        </w:tc>
        <w:tc>
          <w:tcPr>
            <w:tcW w:w="1860" w:type="dxa"/>
            <w:gridSpan w:val="2"/>
            <w:tcBorders>
              <w:left w:val="nil"/>
              <w:right w:val="single" w:sz="4" w:space="0" w:color="000000"/>
            </w:tcBorders>
            <w:tcMar>
              <w:top w:w="0" w:type="dxa"/>
              <w:bottom w:w="0" w:type="dxa"/>
            </w:tcMar>
          </w:tcPr>
          <w:p w14:paraId="00000241" w14:textId="77777777" w:rsidR="00C84E69" w:rsidRDefault="001A36A1">
            <w:pPr>
              <w:pStyle w:val="Normal0"/>
              <w:rPr>
                <w:color w:val="000000"/>
              </w:rPr>
            </w:pPr>
            <w:r>
              <w:rPr>
                <w:color w:val="000000"/>
              </w:rPr>
              <w:t>☐ Baja/ Opcional</w:t>
            </w:r>
          </w:p>
        </w:tc>
      </w:tr>
      <w:tr w:rsidR="00C84E69" w14:paraId="75D8FB8A" w14:textId="77777777">
        <w:tc>
          <w:tcPr>
            <w:tcW w:w="2449" w:type="dxa"/>
            <w:tcBorders>
              <w:right w:val="single" w:sz="4" w:space="0" w:color="000000"/>
            </w:tcBorders>
            <w:shd w:val="clear" w:color="auto" w:fill="EAEAEA"/>
            <w:tcMar>
              <w:top w:w="0" w:type="dxa"/>
              <w:left w:w="40" w:type="dxa"/>
              <w:bottom w:w="17" w:type="dxa"/>
              <w:right w:w="40" w:type="dxa"/>
            </w:tcMar>
          </w:tcPr>
          <w:p w14:paraId="00000243"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244" w14:textId="77777777" w:rsidR="00C84E69" w:rsidRDefault="001A36A1">
            <w:pPr>
              <w:pStyle w:val="Normal0"/>
              <w:pBdr>
                <w:top w:val="nil"/>
                <w:left w:val="nil"/>
                <w:bottom w:val="nil"/>
                <w:right w:val="nil"/>
                <w:between w:val="nil"/>
              </w:pBdr>
              <w:rPr>
                <w:color w:val="000000"/>
              </w:rPr>
            </w:pPr>
            <w:r>
              <w:rPr>
                <w:color w:val="000000"/>
              </w:rPr>
              <w:t>RF 9</w:t>
            </w:r>
          </w:p>
        </w:tc>
      </w:tr>
      <w:tr w:rsidR="00C84E69" w14:paraId="5E65AB68" w14:textId="77777777">
        <w:tc>
          <w:tcPr>
            <w:tcW w:w="2449" w:type="dxa"/>
            <w:tcBorders>
              <w:right w:val="single" w:sz="4" w:space="0" w:color="000000"/>
            </w:tcBorders>
            <w:shd w:val="clear" w:color="auto" w:fill="EAEAEA"/>
            <w:tcMar>
              <w:top w:w="0" w:type="dxa"/>
              <w:left w:w="40" w:type="dxa"/>
              <w:bottom w:w="17" w:type="dxa"/>
              <w:right w:w="40" w:type="dxa"/>
            </w:tcMar>
          </w:tcPr>
          <w:p w14:paraId="00000248"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249" w14:textId="77777777" w:rsidR="00C84E69" w:rsidRDefault="001A36A1">
            <w:pPr>
              <w:pStyle w:val="Normal0"/>
              <w:pBdr>
                <w:top w:val="nil"/>
                <w:left w:val="nil"/>
                <w:bottom w:val="nil"/>
                <w:right w:val="nil"/>
                <w:between w:val="nil"/>
              </w:pBdr>
              <w:rPr>
                <w:color w:val="000000"/>
              </w:rPr>
            </w:pPr>
            <w:r>
              <w:rPr>
                <w:color w:val="000000"/>
              </w:rPr>
              <w:t xml:space="preserve">Guates de látex </w:t>
            </w:r>
          </w:p>
        </w:tc>
      </w:tr>
      <w:tr w:rsidR="00C84E69" w14:paraId="37AED8B9" w14:textId="77777777">
        <w:tc>
          <w:tcPr>
            <w:tcW w:w="2449" w:type="dxa"/>
            <w:tcBorders>
              <w:right w:val="single" w:sz="4" w:space="0" w:color="000000"/>
            </w:tcBorders>
            <w:shd w:val="clear" w:color="auto" w:fill="EAEAEA"/>
            <w:tcMar>
              <w:top w:w="0" w:type="dxa"/>
              <w:left w:w="40" w:type="dxa"/>
              <w:bottom w:w="17" w:type="dxa"/>
              <w:right w:w="40" w:type="dxa"/>
            </w:tcMar>
          </w:tcPr>
          <w:p w14:paraId="0000024D"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4E" w14:textId="77777777" w:rsidR="00C84E69" w:rsidRDefault="001A36A1">
            <w:pPr>
              <w:pStyle w:val="Normal0"/>
              <w:pBdr>
                <w:top w:val="nil"/>
                <w:left w:val="nil"/>
                <w:bottom w:val="nil"/>
                <w:right w:val="nil"/>
                <w:between w:val="nil"/>
              </w:pBdr>
              <w:rPr>
                <w:color w:val="000000"/>
              </w:rPr>
            </w:pPr>
            <w:r>
              <w:rPr>
                <w:color w:val="000000"/>
              </w:rPr>
              <w:t>X Requisito</w:t>
            </w:r>
          </w:p>
        </w:tc>
        <w:tc>
          <w:tcPr>
            <w:tcW w:w="3829" w:type="dxa"/>
            <w:gridSpan w:val="3"/>
            <w:tcBorders>
              <w:right w:val="single" w:sz="4" w:space="0" w:color="000000"/>
            </w:tcBorders>
            <w:tcMar>
              <w:top w:w="0" w:type="dxa"/>
              <w:bottom w:w="0" w:type="dxa"/>
            </w:tcMar>
          </w:tcPr>
          <w:p w14:paraId="0000024F"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B60FD7C" w14:textId="77777777">
        <w:tc>
          <w:tcPr>
            <w:tcW w:w="2449" w:type="dxa"/>
            <w:tcBorders>
              <w:right w:val="single" w:sz="4" w:space="0" w:color="000000"/>
            </w:tcBorders>
            <w:shd w:val="clear" w:color="auto" w:fill="EAEAEA"/>
            <w:tcMar>
              <w:top w:w="0" w:type="dxa"/>
              <w:left w:w="40" w:type="dxa"/>
              <w:bottom w:w="17" w:type="dxa"/>
              <w:right w:w="40" w:type="dxa"/>
            </w:tcMar>
          </w:tcPr>
          <w:p w14:paraId="00000252"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15"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53"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49CB42EE" w14:textId="77777777">
        <w:tc>
          <w:tcPr>
            <w:tcW w:w="2449" w:type="dxa"/>
            <w:tcBorders>
              <w:right w:val="single" w:sz="4" w:space="0" w:color="000000"/>
            </w:tcBorders>
            <w:shd w:val="clear" w:color="auto" w:fill="EAEAEA"/>
            <w:tcMar>
              <w:top w:w="0" w:type="dxa"/>
              <w:left w:w="40" w:type="dxa"/>
              <w:bottom w:w="17" w:type="dxa"/>
              <w:right w:w="40" w:type="dxa"/>
            </w:tcMar>
          </w:tcPr>
          <w:p w14:paraId="00000257"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58"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259" w14:textId="77777777" w:rsidR="00C84E69" w:rsidRDefault="001A36A1">
            <w:pPr>
              <w:pStyle w:val="Normal0"/>
              <w:pBdr>
                <w:top w:val="nil"/>
                <w:left w:val="nil"/>
                <w:bottom w:val="nil"/>
                <w:right w:val="nil"/>
                <w:between w:val="nil"/>
              </w:pBdr>
              <w:rPr>
                <w:color w:val="000000"/>
              </w:rPr>
            </w:pPr>
            <w:r>
              <w:rPr>
                <w:color w:val="000000"/>
              </w:rPr>
              <w:t>X Media/Deseado</w:t>
            </w:r>
          </w:p>
        </w:tc>
        <w:tc>
          <w:tcPr>
            <w:tcW w:w="1860" w:type="dxa"/>
            <w:gridSpan w:val="2"/>
            <w:tcBorders>
              <w:left w:val="nil"/>
              <w:right w:val="single" w:sz="4" w:space="0" w:color="000000"/>
            </w:tcBorders>
            <w:tcMar>
              <w:top w:w="0" w:type="dxa"/>
              <w:bottom w:w="0" w:type="dxa"/>
            </w:tcMar>
          </w:tcPr>
          <w:p w14:paraId="0000025A" w14:textId="77777777" w:rsidR="00C84E69" w:rsidRDefault="001A36A1">
            <w:pPr>
              <w:pStyle w:val="Normal0"/>
              <w:rPr>
                <w:color w:val="000000"/>
              </w:rPr>
            </w:pPr>
            <w:r>
              <w:rPr>
                <w:color w:val="000000"/>
              </w:rPr>
              <w:t>☐ Baja/ Opcional</w:t>
            </w:r>
          </w:p>
        </w:tc>
      </w:tr>
      <w:tr w:rsidR="00C84E69" w14:paraId="5F13D848" w14:textId="77777777">
        <w:tc>
          <w:tcPr>
            <w:tcW w:w="2449" w:type="dxa"/>
            <w:tcBorders>
              <w:right w:val="single" w:sz="4" w:space="0" w:color="000000"/>
            </w:tcBorders>
            <w:shd w:val="clear" w:color="auto" w:fill="EAEAEA"/>
            <w:tcMar>
              <w:top w:w="0" w:type="dxa"/>
              <w:left w:w="40" w:type="dxa"/>
              <w:bottom w:w="17" w:type="dxa"/>
              <w:right w:w="40" w:type="dxa"/>
            </w:tcMar>
          </w:tcPr>
          <w:p w14:paraId="0000025C"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25D" w14:textId="77777777" w:rsidR="00C84E69" w:rsidRDefault="001A36A1">
            <w:pPr>
              <w:pStyle w:val="Normal0"/>
              <w:pBdr>
                <w:top w:val="nil"/>
                <w:left w:val="nil"/>
                <w:bottom w:val="nil"/>
                <w:right w:val="nil"/>
                <w:between w:val="nil"/>
              </w:pBdr>
              <w:rPr>
                <w:color w:val="000000"/>
              </w:rPr>
            </w:pPr>
            <w:r>
              <w:rPr>
                <w:color w:val="000000"/>
              </w:rPr>
              <w:t>RF 10</w:t>
            </w:r>
          </w:p>
        </w:tc>
      </w:tr>
      <w:tr w:rsidR="00C84E69" w14:paraId="33AF0B32" w14:textId="77777777">
        <w:tc>
          <w:tcPr>
            <w:tcW w:w="2449" w:type="dxa"/>
            <w:tcBorders>
              <w:right w:val="single" w:sz="4" w:space="0" w:color="000000"/>
            </w:tcBorders>
            <w:shd w:val="clear" w:color="auto" w:fill="EAEAEA"/>
            <w:tcMar>
              <w:top w:w="0" w:type="dxa"/>
              <w:left w:w="40" w:type="dxa"/>
              <w:bottom w:w="17" w:type="dxa"/>
              <w:right w:w="40" w:type="dxa"/>
            </w:tcMar>
          </w:tcPr>
          <w:p w14:paraId="00000261"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15" w:type="dxa"/>
            <w:gridSpan w:val="4"/>
            <w:tcBorders>
              <w:left w:val="single" w:sz="4" w:space="0" w:color="000000"/>
              <w:right w:val="single" w:sz="4" w:space="0" w:color="000000"/>
            </w:tcBorders>
            <w:tcMar>
              <w:top w:w="0" w:type="dxa"/>
              <w:left w:w="40" w:type="dxa"/>
              <w:bottom w:w="17" w:type="dxa"/>
              <w:right w:w="40" w:type="dxa"/>
            </w:tcMar>
          </w:tcPr>
          <w:p w14:paraId="00000262" w14:textId="77777777" w:rsidR="00C84E69" w:rsidRDefault="001A36A1">
            <w:pPr>
              <w:pStyle w:val="Normal0"/>
              <w:pBdr>
                <w:top w:val="nil"/>
                <w:left w:val="nil"/>
                <w:bottom w:val="nil"/>
                <w:right w:val="nil"/>
                <w:between w:val="nil"/>
              </w:pBdr>
              <w:rPr>
                <w:color w:val="000000"/>
              </w:rPr>
            </w:pPr>
            <w:r>
              <w:rPr>
                <w:color w:val="000000"/>
              </w:rPr>
              <w:t xml:space="preserve">Botas de látex </w:t>
            </w:r>
          </w:p>
        </w:tc>
      </w:tr>
      <w:tr w:rsidR="00C84E69" w14:paraId="145FE74A" w14:textId="77777777">
        <w:tc>
          <w:tcPr>
            <w:tcW w:w="2449" w:type="dxa"/>
            <w:tcBorders>
              <w:right w:val="single" w:sz="4" w:space="0" w:color="000000"/>
            </w:tcBorders>
            <w:shd w:val="clear" w:color="auto" w:fill="EAEAEA"/>
            <w:tcMar>
              <w:top w:w="0" w:type="dxa"/>
              <w:left w:w="40" w:type="dxa"/>
              <w:bottom w:w="17" w:type="dxa"/>
              <w:right w:w="40" w:type="dxa"/>
            </w:tcMar>
          </w:tcPr>
          <w:p w14:paraId="00000266"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67" w14:textId="77777777" w:rsidR="00C84E69" w:rsidRDefault="001A36A1">
            <w:pPr>
              <w:pStyle w:val="Normal0"/>
              <w:pBdr>
                <w:top w:val="nil"/>
                <w:left w:val="nil"/>
                <w:bottom w:val="nil"/>
                <w:right w:val="nil"/>
                <w:between w:val="nil"/>
              </w:pBdr>
              <w:rPr>
                <w:color w:val="000000"/>
              </w:rPr>
            </w:pPr>
            <w:r>
              <w:rPr>
                <w:color w:val="000000"/>
              </w:rPr>
              <w:t>X Requisito</w:t>
            </w:r>
          </w:p>
        </w:tc>
        <w:tc>
          <w:tcPr>
            <w:tcW w:w="3829" w:type="dxa"/>
            <w:gridSpan w:val="3"/>
            <w:tcBorders>
              <w:right w:val="single" w:sz="4" w:space="0" w:color="000000"/>
            </w:tcBorders>
            <w:tcMar>
              <w:top w:w="0" w:type="dxa"/>
              <w:bottom w:w="0" w:type="dxa"/>
            </w:tcMar>
          </w:tcPr>
          <w:p w14:paraId="00000268"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75906EEA" w14:textId="77777777">
        <w:tc>
          <w:tcPr>
            <w:tcW w:w="2449" w:type="dxa"/>
            <w:tcBorders>
              <w:right w:val="single" w:sz="4" w:space="0" w:color="000000"/>
            </w:tcBorders>
            <w:shd w:val="clear" w:color="auto" w:fill="EAEAEA"/>
            <w:tcMar>
              <w:top w:w="0" w:type="dxa"/>
              <w:left w:w="40" w:type="dxa"/>
              <w:bottom w:w="17" w:type="dxa"/>
              <w:right w:w="40" w:type="dxa"/>
            </w:tcMar>
          </w:tcPr>
          <w:p w14:paraId="0000026B"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15" w:type="dxa"/>
            <w:gridSpan w:val="4"/>
            <w:tcBorders>
              <w:left w:val="single" w:sz="4" w:space="0" w:color="000000"/>
              <w:bottom w:val="single" w:sz="4" w:space="0" w:color="000000"/>
              <w:right w:val="single" w:sz="4" w:space="0" w:color="000000"/>
            </w:tcBorders>
            <w:tcMar>
              <w:top w:w="0" w:type="dxa"/>
              <w:left w:w="40" w:type="dxa"/>
              <w:bottom w:w="17" w:type="dxa"/>
              <w:right w:w="40" w:type="dxa"/>
            </w:tcMar>
          </w:tcPr>
          <w:p w14:paraId="0000026C"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05F2195A" w14:textId="77777777">
        <w:tc>
          <w:tcPr>
            <w:tcW w:w="2449" w:type="dxa"/>
            <w:tcBorders>
              <w:right w:val="single" w:sz="4" w:space="0" w:color="000000"/>
            </w:tcBorders>
            <w:shd w:val="clear" w:color="auto" w:fill="EAEAEA"/>
            <w:tcMar>
              <w:top w:w="0" w:type="dxa"/>
              <w:left w:w="40" w:type="dxa"/>
              <w:bottom w:w="17" w:type="dxa"/>
              <w:right w:w="40" w:type="dxa"/>
            </w:tcMar>
          </w:tcPr>
          <w:p w14:paraId="00000270"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71"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272" w14:textId="77777777" w:rsidR="00C84E69" w:rsidRDefault="001A36A1">
            <w:pPr>
              <w:pStyle w:val="Normal0"/>
              <w:pBdr>
                <w:top w:val="nil"/>
                <w:left w:val="nil"/>
                <w:bottom w:val="nil"/>
                <w:right w:val="nil"/>
                <w:between w:val="nil"/>
              </w:pBdr>
              <w:rPr>
                <w:color w:val="000000"/>
              </w:rPr>
            </w:pPr>
            <w:r>
              <w:rPr>
                <w:color w:val="000000"/>
              </w:rPr>
              <w:t>X Media/Deseado</w:t>
            </w:r>
          </w:p>
        </w:tc>
        <w:tc>
          <w:tcPr>
            <w:tcW w:w="1860" w:type="dxa"/>
            <w:gridSpan w:val="2"/>
            <w:tcBorders>
              <w:left w:val="nil"/>
              <w:right w:val="single" w:sz="4" w:space="0" w:color="000000"/>
            </w:tcBorders>
            <w:tcMar>
              <w:top w:w="0" w:type="dxa"/>
              <w:bottom w:w="0" w:type="dxa"/>
            </w:tcMar>
          </w:tcPr>
          <w:p w14:paraId="00000273" w14:textId="77777777" w:rsidR="00C84E69" w:rsidRDefault="001A36A1">
            <w:pPr>
              <w:pStyle w:val="Normal0"/>
              <w:rPr>
                <w:color w:val="000000"/>
              </w:rPr>
            </w:pPr>
            <w:r>
              <w:rPr>
                <w:color w:val="000000"/>
              </w:rPr>
              <w:t>☐ Baja/ Opcional</w:t>
            </w:r>
          </w:p>
        </w:tc>
      </w:tr>
      <w:tr w:rsidR="00C84E69" w14:paraId="5F6ADE45"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75"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76" w14:textId="77777777" w:rsidR="00C84E69" w:rsidRDefault="001A36A1">
            <w:pPr>
              <w:pStyle w:val="Normal0"/>
              <w:pBdr>
                <w:top w:val="nil"/>
                <w:left w:val="nil"/>
                <w:bottom w:val="nil"/>
                <w:right w:val="nil"/>
                <w:between w:val="nil"/>
              </w:pBdr>
              <w:rPr>
                <w:color w:val="000000"/>
              </w:rPr>
            </w:pPr>
            <w:r>
              <w:rPr>
                <w:color w:val="000000"/>
              </w:rPr>
              <w:t>RF 11</w:t>
            </w:r>
          </w:p>
        </w:tc>
      </w:tr>
      <w:tr w:rsidR="00C84E69" w14:paraId="708D02A2"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79"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7A" w14:textId="77777777" w:rsidR="00C84E69" w:rsidRDefault="001A36A1">
            <w:pPr>
              <w:pStyle w:val="Normal0"/>
              <w:spacing w:line="259" w:lineRule="auto"/>
              <w:rPr>
                <w:color w:val="000000"/>
              </w:rPr>
            </w:pPr>
            <w:r>
              <w:rPr>
                <w:color w:val="000000"/>
              </w:rPr>
              <w:t>Facturas</w:t>
            </w:r>
          </w:p>
        </w:tc>
      </w:tr>
      <w:tr w:rsidR="00C84E69" w14:paraId="7B0F9118"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7D"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7E"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27F"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C90110E"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81"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282"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1FC35108"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85"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86"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87"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45" w:type="dxa"/>
            <w:tcBorders>
              <w:left w:val="nil"/>
              <w:right w:val="single" w:sz="4" w:space="0" w:color="000000"/>
            </w:tcBorders>
            <w:tcMar>
              <w:top w:w="0" w:type="dxa"/>
              <w:bottom w:w="0" w:type="dxa"/>
            </w:tcMar>
          </w:tcPr>
          <w:p w14:paraId="00000288" w14:textId="77777777" w:rsidR="00C84E69" w:rsidRDefault="001A36A1">
            <w:pPr>
              <w:pStyle w:val="Normal0"/>
              <w:rPr>
                <w:color w:val="000000"/>
              </w:rPr>
            </w:pPr>
            <w:r>
              <w:rPr>
                <w:color w:val="000000"/>
              </w:rPr>
              <w:t>☐ Baja/ Opcional</w:t>
            </w:r>
          </w:p>
        </w:tc>
      </w:tr>
      <w:tr w:rsidR="00C84E69" w14:paraId="2614AAC8"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89"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8A" w14:textId="77777777" w:rsidR="00C84E69" w:rsidRDefault="001A36A1">
            <w:pPr>
              <w:pStyle w:val="Normal0"/>
              <w:pBdr>
                <w:top w:val="nil"/>
                <w:left w:val="nil"/>
                <w:bottom w:val="nil"/>
                <w:right w:val="nil"/>
                <w:between w:val="nil"/>
              </w:pBdr>
              <w:rPr>
                <w:color w:val="000000"/>
              </w:rPr>
            </w:pPr>
            <w:r>
              <w:rPr>
                <w:color w:val="000000"/>
              </w:rPr>
              <w:t>RF 12</w:t>
            </w:r>
          </w:p>
        </w:tc>
      </w:tr>
      <w:tr w:rsidR="00C84E69" w14:paraId="2EA4FB2C"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8D"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8E" w14:textId="0C392D42" w:rsidR="00C84E69" w:rsidRDefault="001A36A1">
            <w:pPr>
              <w:pStyle w:val="Normal0"/>
              <w:spacing w:line="259" w:lineRule="auto"/>
              <w:rPr>
                <w:color w:val="000000"/>
              </w:rPr>
            </w:pPr>
            <w:r>
              <w:rPr>
                <w:color w:val="000000"/>
              </w:rPr>
              <w:t>Comprar producto</w:t>
            </w:r>
          </w:p>
        </w:tc>
      </w:tr>
      <w:tr w:rsidR="00C84E69" w14:paraId="4DBD15CF"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91"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92"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293"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243F34DF"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95"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296"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4FA68C49"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99"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9A"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9B"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45" w:type="dxa"/>
            <w:tcBorders>
              <w:left w:val="nil"/>
              <w:right w:val="single" w:sz="4" w:space="0" w:color="000000"/>
            </w:tcBorders>
            <w:tcMar>
              <w:top w:w="0" w:type="dxa"/>
              <w:bottom w:w="0" w:type="dxa"/>
            </w:tcMar>
          </w:tcPr>
          <w:p w14:paraId="0000029C" w14:textId="77777777" w:rsidR="00C84E69" w:rsidRDefault="001A36A1">
            <w:pPr>
              <w:pStyle w:val="Normal0"/>
              <w:rPr>
                <w:color w:val="000000"/>
              </w:rPr>
            </w:pPr>
            <w:r>
              <w:rPr>
                <w:color w:val="000000"/>
              </w:rPr>
              <w:t>☐ Baja/ Opcional</w:t>
            </w:r>
          </w:p>
        </w:tc>
      </w:tr>
      <w:tr w:rsidR="00C84E69" w14:paraId="124F9398"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9D"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9E" w14:textId="77777777" w:rsidR="00C84E69" w:rsidRDefault="001A36A1">
            <w:pPr>
              <w:pStyle w:val="Normal0"/>
              <w:pBdr>
                <w:top w:val="nil"/>
                <w:left w:val="nil"/>
                <w:bottom w:val="nil"/>
                <w:right w:val="nil"/>
                <w:between w:val="nil"/>
              </w:pBdr>
              <w:rPr>
                <w:color w:val="000000"/>
              </w:rPr>
            </w:pPr>
            <w:r>
              <w:rPr>
                <w:color w:val="000000"/>
              </w:rPr>
              <w:t>RF 13</w:t>
            </w:r>
          </w:p>
        </w:tc>
      </w:tr>
      <w:tr w:rsidR="00C84E69" w14:paraId="3E74BC40"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A1" w14:textId="77777777" w:rsidR="00C84E69" w:rsidRDefault="001A36A1">
            <w:pPr>
              <w:pStyle w:val="Normal0"/>
              <w:pBdr>
                <w:top w:val="nil"/>
                <w:left w:val="nil"/>
                <w:bottom w:val="nil"/>
                <w:right w:val="nil"/>
                <w:between w:val="nil"/>
              </w:pBdr>
              <w:rPr>
                <w:color w:val="000000"/>
              </w:rPr>
            </w:pPr>
            <w:r>
              <w:rPr>
                <w:color w:val="000000"/>
              </w:rPr>
              <w:lastRenderedPageBreak/>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A2" w14:textId="6592162B" w:rsidR="00C84E69" w:rsidRDefault="001A36A1">
            <w:pPr>
              <w:pStyle w:val="Normal0"/>
              <w:spacing w:line="259" w:lineRule="auto"/>
              <w:rPr>
                <w:color w:val="000000"/>
              </w:rPr>
            </w:pPr>
            <w:r>
              <w:rPr>
                <w:color w:val="000000"/>
              </w:rPr>
              <w:t>Agregar otro producto</w:t>
            </w:r>
            <w:r w:rsidR="00460C9B">
              <w:rPr>
                <w:color w:val="000000"/>
              </w:rPr>
              <w:t xml:space="preserve"> en el carrito de compras</w:t>
            </w:r>
          </w:p>
        </w:tc>
      </w:tr>
      <w:tr w:rsidR="00C84E69" w14:paraId="1AB5790B"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A5"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A6"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2A7"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60DE1108"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A9"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2AA"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0CE3C2F0"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AD"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AE"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2AF" w14:textId="77777777" w:rsidR="00C84E69" w:rsidRDefault="001A36A1">
            <w:pPr>
              <w:pStyle w:val="Normal0"/>
              <w:pBdr>
                <w:top w:val="nil"/>
                <w:left w:val="nil"/>
                <w:bottom w:val="nil"/>
                <w:right w:val="nil"/>
                <w:between w:val="nil"/>
              </w:pBdr>
              <w:rPr>
                <w:color w:val="000000"/>
              </w:rPr>
            </w:pPr>
            <w:r>
              <w:rPr>
                <w:color w:val="000000"/>
              </w:rPr>
              <w:t xml:space="preserve"> X Media/Deseado</w:t>
            </w:r>
          </w:p>
        </w:tc>
        <w:tc>
          <w:tcPr>
            <w:tcW w:w="1845" w:type="dxa"/>
            <w:tcBorders>
              <w:left w:val="nil"/>
              <w:right w:val="single" w:sz="4" w:space="0" w:color="000000"/>
            </w:tcBorders>
            <w:tcMar>
              <w:top w:w="0" w:type="dxa"/>
              <w:bottom w:w="0" w:type="dxa"/>
            </w:tcMar>
          </w:tcPr>
          <w:p w14:paraId="000002B0" w14:textId="77777777" w:rsidR="00C84E69" w:rsidRDefault="001A36A1">
            <w:pPr>
              <w:pStyle w:val="Normal0"/>
              <w:rPr>
                <w:color w:val="000000"/>
              </w:rPr>
            </w:pPr>
            <w:r>
              <w:rPr>
                <w:color w:val="000000"/>
              </w:rPr>
              <w:t>☐ Baja/ Opcional</w:t>
            </w:r>
          </w:p>
        </w:tc>
      </w:tr>
      <w:tr w:rsidR="00C84E69" w14:paraId="5AA0AE70"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B1"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B2" w14:textId="77777777" w:rsidR="00C84E69" w:rsidRDefault="001A36A1">
            <w:pPr>
              <w:pStyle w:val="Normal0"/>
              <w:pBdr>
                <w:top w:val="nil"/>
                <w:left w:val="nil"/>
                <w:bottom w:val="nil"/>
                <w:right w:val="nil"/>
                <w:between w:val="nil"/>
              </w:pBdr>
              <w:rPr>
                <w:color w:val="000000"/>
              </w:rPr>
            </w:pPr>
            <w:r>
              <w:rPr>
                <w:color w:val="000000"/>
              </w:rPr>
              <w:t>RF 14</w:t>
            </w:r>
          </w:p>
        </w:tc>
      </w:tr>
      <w:tr w:rsidR="00C84E69" w14:paraId="0AFA4A31"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B5"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B6" w14:textId="77777777" w:rsidR="00C84E69" w:rsidRDefault="001A36A1">
            <w:pPr>
              <w:pStyle w:val="Normal0"/>
              <w:spacing w:line="259" w:lineRule="auto"/>
              <w:rPr>
                <w:color w:val="000000"/>
              </w:rPr>
            </w:pPr>
            <w:r>
              <w:rPr>
                <w:color w:val="000000"/>
              </w:rPr>
              <w:t>Quitar producto</w:t>
            </w:r>
          </w:p>
        </w:tc>
      </w:tr>
      <w:tr w:rsidR="00C84E69" w14:paraId="2BBDBE00"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B9"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BA"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2BB"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23C5EF1A"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BD"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2BE"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77510914"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C1"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C2" w14:textId="77777777" w:rsidR="00C84E69" w:rsidRDefault="001A36A1">
            <w:pPr>
              <w:pStyle w:val="Normal0"/>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00002C3" w14:textId="77777777" w:rsidR="00C84E69" w:rsidRDefault="001A36A1">
            <w:pPr>
              <w:pStyle w:val="Normal0"/>
              <w:pBdr>
                <w:top w:val="nil"/>
                <w:left w:val="nil"/>
                <w:bottom w:val="nil"/>
                <w:right w:val="nil"/>
                <w:between w:val="nil"/>
              </w:pBdr>
              <w:rPr>
                <w:color w:val="000000"/>
              </w:rPr>
            </w:pPr>
            <w:r>
              <w:rPr>
                <w:color w:val="000000"/>
              </w:rPr>
              <w:t xml:space="preserve"> X Media/Deseado</w:t>
            </w:r>
          </w:p>
        </w:tc>
        <w:tc>
          <w:tcPr>
            <w:tcW w:w="1845" w:type="dxa"/>
            <w:tcBorders>
              <w:left w:val="nil"/>
              <w:right w:val="single" w:sz="4" w:space="0" w:color="000000"/>
            </w:tcBorders>
            <w:tcMar>
              <w:top w:w="0" w:type="dxa"/>
              <w:bottom w:w="0" w:type="dxa"/>
            </w:tcMar>
          </w:tcPr>
          <w:p w14:paraId="000002C4" w14:textId="77777777" w:rsidR="00C84E69" w:rsidRDefault="001A36A1">
            <w:pPr>
              <w:pStyle w:val="Normal0"/>
              <w:rPr>
                <w:color w:val="000000"/>
              </w:rPr>
            </w:pPr>
            <w:r>
              <w:rPr>
                <w:color w:val="000000"/>
              </w:rPr>
              <w:t>☐ Baja/ Opcional</w:t>
            </w:r>
          </w:p>
        </w:tc>
      </w:tr>
      <w:tr w:rsidR="00C84E69" w14:paraId="137817CB"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C5"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C6" w14:textId="77777777" w:rsidR="00C84E69" w:rsidRDefault="001A36A1">
            <w:pPr>
              <w:pStyle w:val="Normal0"/>
              <w:pBdr>
                <w:top w:val="nil"/>
                <w:left w:val="nil"/>
                <w:bottom w:val="nil"/>
                <w:right w:val="nil"/>
                <w:between w:val="nil"/>
              </w:pBdr>
              <w:rPr>
                <w:color w:val="000000"/>
              </w:rPr>
            </w:pPr>
            <w:r>
              <w:rPr>
                <w:color w:val="000000"/>
              </w:rPr>
              <w:t>RF 15</w:t>
            </w:r>
          </w:p>
        </w:tc>
      </w:tr>
      <w:tr w:rsidR="00C84E69" w14:paraId="4BDD43B7"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C9"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CA" w14:textId="77777777" w:rsidR="00C84E69" w:rsidRDefault="001A36A1">
            <w:pPr>
              <w:pStyle w:val="Normal0"/>
              <w:spacing w:line="259" w:lineRule="auto"/>
              <w:rPr>
                <w:color w:val="000000"/>
              </w:rPr>
            </w:pPr>
            <w:r>
              <w:rPr>
                <w:color w:val="000000"/>
              </w:rPr>
              <w:t xml:space="preserve">Método de pago a elegir </w:t>
            </w:r>
          </w:p>
        </w:tc>
      </w:tr>
      <w:tr w:rsidR="00C84E69" w14:paraId="218DAB3A"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CD"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CE"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2CF"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449BBED5"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D1"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2D2"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533B7F6E"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D5"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D6"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D7"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45" w:type="dxa"/>
            <w:tcBorders>
              <w:left w:val="nil"/>
              <w:right w:val="single" w:sz="4" w:space="0" w:color="000000"/>
            </w:tcBorders>
            <w:tcMar>
              <w:top w:w="0" w:type="dxa"/>
              <w:bottom w:w="0" w:type="dxa"/>
            </w:tcMar>
          </w:tcPr>
          <w:p w14:paraId="000002D8" w14:textId="77777777" w:rsidR="00C84E69" w:rsidRDefault="001A36A1">
            <w:pPr>
              <w:pStyle w:val="Normal0"/>
              <w:rPr>
                <w:color w:val="000000"/>
              </w:rPr>
            </w:pPr>
            <w:r>
              <w:rPr>
                <w:color w:val="000000"/>
              </w:rPr>
              <w:t>☐ Baja/ Opcional</w:t>
            </w:r>
          </w:p>
        </w:tc>
      </w:tr>
      <w:tr w:rsidR="00C84E69" w14:paraId="5C159643"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D9"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DA" w14:textId="77777777" w:rsidR="00C84E69" w:rsidRDefault="001A36A1">
            <w:pPr>
              <w:pStyle w:val="Normal0"/>
              <w:pBdr>
                <w:top w:val="nil"/>
                <w:left w:val="nil"/>
                <w:bottom w:val="nil"/>
                <w:right w:val="nil"/>
                <w:between w:val="nil"/>
              </w:pBdr>
              <w:rPr>
                <w:color w:val="000000"/>
              </w:rPr>
            </w:pPr>
            <w:r>
              <w:rPr>
                <w:color w:val="000000"/>
              </w:rPr>
              <w:t>RF 16</w:t>
            </w:r>
          </w:p>
        </w:tc>
      </w:tr>
      <w:tr w:rsidR="00C84E69" w14:paraId="03825D85"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DD"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DE" w14:textId="77777777" w:rsidR="00C84E69" w:rsidRDefault="001A36A1">
            <w:pPr>
              <w:pStyle w:val="Normal0"/>
              <w:spacing w:line="259" w:lineRule="auto"/>
              <w:rPr>
                <w:color w:val="000000"/>
              </w:rPr>
            </w:pPr>
            <w:r>
              <w:rPr>
                <w:color w:val="000000"/>
              </w:rPr>
              <w:t>Confirmar datos de pago</w:t>
            </w:r>
          </w:p>
        </w:tc>
      </w:tr>
      <w:tr w:rsidR="00C84E69" w14:paraId="1C901650"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E1"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E2"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2E3"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4A7AE74B"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E5"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2E6"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1CBA46A0"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E9"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EA"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EB"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45" w:type="dxa"/>
            <w:tcBorders>
              <w:left w:val="nil"/>
              <w:right w:val="single" w:sz="4" w:space="0" w:color="000000"/>
            </w:tcBorders>
            <w:tcMar>
              <w:top w:w="0" w:type="dxa"/>
              <w:bottom w:w="0" w:type="dxa"/>
            </w:tcMar>
          </w:tcPr>
          <w:p w14:paraId="000002EC" w14:textId="77777777" w:rsidR="00C84E69" w:rsidRDefault="001A36A1">
            <w:pPr>
              <w:pStyle w:val="Normal0"/>
              <w:rPr>
                <w:color w:val="000000"/>
              </w:rPr>
            </w:pPr>
            <w:r>
              <w:rPr>
                <w:color w:val="000000"/>
              </w:rPr>
              <w:t>☐ Baja/ Opcional</w:t>
            </w:r>
          </w:p>
        </w:tc>
      </w:tr>
      <w:tr w:rsidR="00C84E69" w14:paraId="19920EB5"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ED"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EE" w14:textId="77777777" w:rsidR="00C84E69" w:rsidRDefault="001A36A1">
            <w:pPr>
              <w:pStyle w:val="Normal0"/>
              <w:pBdr>
                <w:top w:val="nil"/>
                <w:left w:val="nil"/>
                <w:bottom w:val="nil"/>
                <w:right w:val="nil"/>
                <w:between w:val="nil"/>
              </w:pBdr>
              <w:rPr>
                <w:color w:val="000000"/>
              </w:rPr>
            </w:pPr>
            <w:r>
              <w:rPr>
                <w:color w:val="000000"/>
              </w:rPr>
              <w:t>RF 17</w:t>
            </w:r>
          </w:p>
        </w:tc>
      </w:tr>
      <w:tr w:rsidR="00C84E69" w14:paraId="48629107"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F1"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2F2" w14:textId="76F21C5A" w:rsidR="00C84E69" w:rsidRDefault="007B4B60">
            <w:pPr>
              <w:pStyle w:val="Normal0"/>
              <w:spacing w:line="259" w:lineRule="auto"/>
              <w:rPr>
                <w:color w:val="000000"/>
              </w:rPr>
            </w:pPr>
            <w:r>
              <w:rPr>
                <w:color w:val="000000"/>
              </w:rPr>
              <w:t>Realizar Pago</w:t>
            </w:r>
          </w:p>
        </w:tc>
      </w:tr>
      <w:tr w:rsidR="00C84E69" w14:paraId="4EFB2C15"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F5"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2F6"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2F7"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66299D6"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F9"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2FA"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1A61B2F2"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2FD"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2FE"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2FF"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45" w:type="dxa"/>
            <w:tcBorders>
              <w:left w:val="nil"/>
              <w:right w:val="single" w:sz="4" w:space="0" w:color="000000"/>
            </w:tcBorders>
            <w:tcMar>
              <w:top w:w="0" w:type="dxa"/>
              <w:bottom w:w="0" w:type="dxa"/>
            </w:tcMar>
          </w:tcPr>
          <w:p w14:paraId="00000300" w14:textId="77777777" w:rsidR="00C84E69" w:rsidRDefault="001A36A1">
            <w:pPr>
              <w:pStyle w:val="Normal0"/>
              <w:rPr>
                <w:color w:val="000000"/>
              </w:rPr>
            </w:pPr>
            <w:r>
              <w:rPr>
                <w:color w:val="000000"/>
              </w:rPr>
              <w:t>☐ Baja/ Opcional</w:t>
            </w:r>
          </w:p>
        </w:tc>
      </w:tr>
      <w:tr w:rsidR="00C84E69" w14:paraId="0D66C9AC"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01"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302" w14:textId="77777777" w:rsidR="00C84E69" w:rsidRDefault="001A36A1">
            <w:pPr>
              <w:pStyle w:val="Normal0"/>
              <w:pBdr>
                <w:top w:val="nil"/>
                <w:left w:val="nil"/>
                <w:bottom w:val="nil"/>
                <w:right w:val="nil"/>
                <w:between w:val="nil"/>
              </w:pBdr>
              <w:rPr>
                <w:color w:val="000000"/>
              </w:rPr>
            </w:pPr>
            <w:r>
              <w:rPr>
                <w:color w:val="000000"/>
              </w:rPr>
              <w:t>RF 18</w:t>
            </w:r>
          </w:p>
        </w:tc>
      </w:tr>
      <w:tr w:rsidR="00C84E69" w14:paraId="50FF4DBF"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05"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306" w14:textId="77777777" w:rsidR="00C84E69" w:rsidRDefault="001A36A1">
            <w:pPr>
              <w:pStyle w:val="Normal0"/>
              <w:spacing w:line="259" w:lineRule="auto"/>
              <w:rPr>
                <w:color w:val="000000"/>
              </w:rPr>
            </w:pPr>
            <w:r>
              <w:rPr>
                <w:color w:val="000000"/>
              </w:rPr>
              <w:t>Confirmar pago</w:t>
            </w:r>
          </w:p>
        </w:tc>
      </w:tr>
      <w:tr w:rsidR="00C84E69" w14:paraId="1B4D1190"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09"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30A"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30B"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75C80EC0"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0D"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30E"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0FA3A46F"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11"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312"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313"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45" w:type="dxa"/>
            <w:tcBorders>
              <w:left w:val="nil"/>
              <w:right w:val="single" w:sz="4" w:space="0" w:color="000000"/>
            </w:tcBorders>
            <w:tcMar>
              <w:top w:w="0" w:type="dxa"/>
              <w:bottom w:w="0" w:type="dxa"/>
            </w:tcMar>
          </w:tcPr>
          <w:p w14:paraId="00000314" w14:textId="77777777" w:rsidR="00C84E69" w:rsidRDefault="001A36A1">
            <w:pPr>
              <w:pStyle w:val="Normal0"/>
              <w:rPr>
                <w:color w:val="000000"/>
              </w:rPr>
            </w:pPr>
            <w:r>
              <w:rPr>
                <w:color w:val="000000"/>
              </w:rPr>
              <w:t>☐ Baja/ Opcional</w:t>
            </w:r>
          </w:p>
        </w:tc>
      </w:tr>
      <w:tr w:rsidR="00C84E69" w14:paraId="2E847F6F"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15"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316" w14:textId="77777777" w:rsidR="00C84E69" w:rsidRDefault="001A36A1">
            <w:pPr>
              <w:pStyle w:val="Normal0"/>
              <w:pBdr>
                <w:top w:val="nil"/>
                <w:left w:val="nil"/>
                <w:bottom w:val="nil"/>
                <w:right w:val="nil"/>
                <w:between w:val="nil"/>
              </w:pBdr>
              <w:rPr>
                <w:color w:val="000000"/>
              </w:rPr>
            </w:pPr>
            <w:r>
              <w:rPr>
                <w:color w:val="000000"/>
              </w:rPr>
              <w:t>RF 19</w:t>
            </w:r>
          </w:p>
        </w:tc>
      </w:tr>
      <w:tr w:rsidR="00C84E69" w14:paraId="443380DB"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19"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31A" w14:textId="77777777" w:rsidR="00C84E69" w:rsidRDefault="001A36A1">
            <w:pPr>
              <w:pStyle w:val="Normal0"/>
              <w:spacing w:line="259" w:lineRule="auto"/>
              <w:rPr>
                <w:color w:val="000000"/>
              </w:rPr>
            </w:pPr>
            <w:r>
              <w:rPr>
                <w:color w:val="000000"/>
              </w:rPr>
              <w:t>Mi historial de compras</w:t>
            </w:r>
          </w:p>
        </w:tc>
      </w:tr>
      <w:tr w:rsidR="00C84E69" w14:paraId="1133259D"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1D"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31E"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31F"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0CDCDF14"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21"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322"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6C6AC303"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25"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326"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327"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45" w:type="dxa"/>
            <w:tcBorders>
              <w:left w:val="nil"/>
              <w:right w:val="single" w:sz="4" w:space="0" w:color="000000"/>
            </w:tcBorders>
            <w:tcMar>
              <w:top w:w="0" w:type="dxa"/>
              <w:bottom w:w="0" w:type="dxa"/>
            </w:tcMar>
          </w:tcPr>
          <w:p w14:paraId="00000328" w14:textId="77777777" w:rsidR="00C84E69" w:rsidRDefault="001A36A1">
            <w:pPr>
              <w:pStyle w:val="Normal0"/>
              <w:rPr>
                <w:color w:val="000000"/>
              </w:rPr>
            </w:pPr>
            <w:r>
              <w:rPr>
                <w:color w:val="000000"/>
              </w:rPr>
              <w:t>☐ Baja/ Opcional</w:t>
            </w:r>
          </w:p>
        </w:tc>
      </w:tr>
      <w:tr w:rsidR="00C84E69" w14:paraId="04735577"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29"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32A" w14:textId="77777777" w:rsidR="00C84E69" w:rsidRDefault="001A36A1">
            <w:pPr>
              <w:pStyle w:val="Normal0"/>
              <w:pBdr>
                <w:top w:val="nil"/>
                <w:left w:val="nil"/>
                <w:bottom w:val="nil"/>
                <w:right w:val="nil"/>
                <w:between w:val="nil"/>
              </w:pBdr>
              <w:rPr>
                <w:color w:val="000000"/>
              </w:rPr>
            </w:pPr>
            <w:r>
              <w:rPr>
                <w:color w:val="000000"/>
              </w:rPr>
              <w:t>RF 20</w:t>
            </w:r>
          </w:p>
        </w:tc>
      </w:tr>
      <w:tr w:rsidR="00C84E69" w14:paraId="17015AD6"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2D"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32E" w14:textId="77777777" w:rsidR="00C84E69" w:rsidRDefault="001A36A1">
            <w:pPr>
              <w:pStyle w:val="Normal0"/>
              <w:spacing w:line="259" w:lineRule="auto"/>
              <w:rPr>
                <w:color w:val="000000"/>
              </w:rPr>
            </w:pPr>
            <w:r>
              <w:rPr>
                <w:color w:val="000000"/>
              </w:rPr>
              <w:t>Descargar historial de compra</w:t>
            </w:r>
          </w:p>
        </w:tc>
      </w:tr>
      <w:tr w:rsidR="00C84E69" w14:paraId="00108541"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31"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332"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333"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562CC76"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35"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336"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56E2B419"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3D"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33E"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33F"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45" w:type="dxa"/>
            <w:tcBorders>
              <w:left w:val="nil"/>
              <w:right w:val="single" w:sz="4" w:space="0" w:color="000000"/>
            </w:tcBorders>
            <w:tcMar>
              <w:top w:w="0" w:type="dxa"/>
              <w:bottom w:w="0" w:type="dxa"/>
            </w:tcMar>
          </w:tcPr>
          <w:p w14:paraId="00000340" w14:textId="77777777" w:rsidR="00C84E69" w:rsidRDefault="001A36A1">
            <w:pPr>
              <w:pStyle w:val="Normal0"/>
              <w:rPr>
                <w:color w:val="000000"/>
              </w:rPr>
            </w:pPr>
            <w:r>
              <w:rPr>
                <w:color w:val="000000"/>
              </w:rPr>
              <w:t>☐ Baja/ Opcional</w:t>
            </w:r>
          </w:p>
        </w:tc>
      </w:tr>
      <w:tr w:rsidR="00C84E69" w14:paraId="20FFB733"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41" w14:textId="77777777" w:rsidR="00C84E69" w:rsidRDefault="001A36A1">
            <w:pPr>
              <w:pStyle w:val="Normal0"/>
              <w:pBdr>
                <w:top w:val="nil"/>
                <w:left w:val="nil"/>
                <w:bottom w:val="nil"/>
                <w:right w:val="nil"/>
                <w:between w:val="nil"/>
              </w:pBdr>
              <w:rPr>
                <w:color w:val="000000"/>
              </w:rPr>
            </w:pPr>
            <w:r>
              <w:rPr>
                <w:color w:val="000000"/>
              </w:rPr>
              <w:t>Número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342" w14:textId="77777777" w:rsidR="00C84E69" w:rsidRDefault="001A36A1">
            <w:pPr>
              <w:pStyle w:val="Normal0"/>
              <w:pBdr>
                <w:top w:val="nil"/>
                <w:left w:val="nil"/>
                <w:bottom w:val="nil"/>
                <w:right w:val="nil"/>
                <w:between w:val="nil"/>
              </w:pBdr>
              <w:rPr>
                <w:color w:val="000000"/>
              </w:rPr>
            </w:pPr>
            <w:r>
              <w:rPr>
                <w:color w:val="000000"/>
              </w:rPr>
              <w:t>RF 21</w:t>
            </w:r>
          </w:p>
        </w:tc>
      </w:tr>
      <w:tr w:rsidR="00C84E69" w14:paraId="218621B6"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45" w14:textId="77777777" w:rsidR="00C84E69" w:rsidRDefault="001A36A1">
            <w:pPr>
              <w:pStyle w:val="Normal0"/>
              <w:pBdr>
                <w:top w:val="nil"/>
                <w:left w:val="nil"/>
                <w:bottom w:val="nil"/>
                <w:right w:val="nil"/>
                <w:between w:val="nil"/>
              </w:pBdr>
              <w:rPr>
                <w:color w:val="000000"/>
              </w:rPr>
            </w:pPr>
            <w:r>
              <w:rPr>
                <w:color w:val="000000"/>
              </w:rPr>
              <w:t>Nombre de requisito</w:t>
            </w:r>
          </w:p>
        </w:tc>
        <w:tc>
          <w:tcPr>
            <w:tcW w:w="5600" w:type="dxa"/>
            <w:gridSpan w:val="3"/>
            <w:tcBorders>
              <w:left w:val="single" w:sz="4" w:space="0" w:color="000000"/>
              <w:right w:val="single" w:sz="4" w:space="0" w:color="000000"/>
            </w:tcBorders>
            <w:tcMar>
              <w:top w:w="0" w:type="dxa"/>
              <w:left w:w="40" w:type="dxa"/>
              <w:bottom w:w="17" w:type="dxa"/>
              <w:right w:w="40" w:type="dxa"/>
            </w:tcMar>
          </w:tcPr>
          <w:p w14:paraId="00000346" w14:textId="77777777" w:rsidR="00C84E69" w:rsidRDefault="001A36A1">
            <w:pPr>
              <w:pStyle w:val="Normal0"/>
              <w:spacing w:line="259" w:lineRule="auto"/>
              <w:rPr>
                <w:color w:val="000000"/>
              </w:rPr>
            </w:pPr>
            <w:r>
              <w:rPr>
                <w:color w:val="000000"/>
              </w:rPr>
              <w:t>Cerrar sesión</w:t>
            </w:r>
          </w:p>
        </w:tc>
      </w:tr>
      <w:tr w:rsidR="00C84E69" w14:paraId="337AC575"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49" w14:textId="77777777" w:rsidR="00C84E69" w:rsidRDefault="001A36A1">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000034A" w14:textId="77777777" w:rsidR="00C84E69" w:rsidRDefault="001A36A1">
            <w:pPr>
              <w:pStyle w:val="Normal0"/>
              <w:pBdr>
                <w:top w:val="nil"/>
                <w:left w:val="nil"/>
                <w:bottom w:val="nil"/>
                <w:right w:val="nil"/>
                <w:between w:val="nil"/>
              </w:pBdr>
              <w:rPr>
                <w:color w:val="000000"/>
              </w:rPr>
            </w:pPr>
            <w:r>
              <w:rPr>
                <w:color w:val="000000"/>
              </w:rPr>
              <w:t>X Requisito</w:t>
            </w:r>
          </w:p>
        </w:tc>
        <w:tc>
          <w:tcPr>
            <w:tcW w:w="3814" w:type="dxa"/>
            <w:gridSpan w:val="2"/>
            <w:tcBorders>
              <w:right w:val="single" w:sz="4" w:space="0" w:color="000000"/>
            </w:tcBorders>
            <w:tcMar>
              <w:top w:w="0" w:type="dxa"/>
              <w:bottom w:w="0" w:type="dxa"/>
            </w:tcMar>
          </w:tcPr>
          <w:p w14:paraId="0000034B" w14:textId="77777777" w:rsidR="00C84E69" w:rsidRDefault="001A36A1">
            <w:pPr>
              <w:pStyle w:val="Normal0"/>
              <w:pBdr>
                <w:top w:val="nil"/>
                <w:left w:val="nil"/>
                <w:bottom w:val="nil"/>
                <w:right w:val="nil"/>
                <w:between w:val="nil"/>
              </w:pBdr>
              <w:rPr>
                <w:color w:val="000000"/>
              </w:rPr>
            </w:pPr>
            <w:r>
              <w:rPr>
                <w:color w:val="000000"/>
              </w:rPr>
              <w:t>☐ Restricción</w:t>
            </w:r>
          </w:p>
        </w:tc>
      </w:tr>
      <w:tr w:rsidR="00C84E69" w14:paraId="159CB62F"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4D" w14:textId="77777777" w:rsidR="00C84E69" w:rsidRDefault="001A36A1">
            <w:pPr>
              <w:pStyle w:val="Normal0"/>
              <w:pBdr>
                <w:top w:val="nil"/>
                <w:left w:val="nil"/>
                <w:bottom w:val="nil"/>
                <w:right w:val="nil"/>
                <w:between w:val="nil"/>
              </w:pBdr>
              <w:rPr>
                <w:color w:val="000000"/>
              </w:rPr>
            </w:pPr>
            <w:r>
              <w:rPr>
                <w:color w:val="000000"/>
              </w:rPr>
              <w:t>Fuente del requisito</w:t>
            </w:r>
          </w:p>
        </w:tc>
        <w:tc>
          <w:tcPr>
            <w:tcW w:w="5600"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000034E" w14:textId="77777777" w:rsidR="00C84E69" w:rsidRDefault="001A36A1">
            <w:pPr>
              <w:pStyle w:val="Normal0"/>
              <w:pBdr>
                <w:top w:val="nil"/>
                <w:left w:val="nil"/>
                <w:bottom w:val="nil"/>
                <w:right w:val="nil"/>
                <w:between w:val="nil"/>
              </w:pBdr>
              <w:rPr>
                <w:color w:val="000000"/>
              </w:rPr>
            </w:pPr>
            <w:r>
              <w:rPr>
                <w:color w:val="000000"/>
              </w:rPr>
              <w:t>Documento del proyecto</w:t>
            </w:r>
          </w:p>
        </w:tc>
      </w:tr>
      <w:tr w:rsidR="00C84E69" w14:paraId="6E925A32" w14:textId="77777777">
        <w:trPr>
          <w:gridAfter w:val="1"/>
          <w:wAfter w:w="15" w:type="dxa"/>
        </w:trPr>
        <w:tc>
          <w:tcPr>
            <w:tcW w:w="2449" w:type="dxa"/>
            <w:tcBorders>
              <w:right w:val="single" w:sz="4" w:space="0" w:color="000000"/>
            </w:tcBorders>
            <w:shd w:val="clear" w:color="auto" w:fill="EAEAEA"/>
            <w:tcMar>
              <w:top w:w="0" w:type="dxa"/>
              <w:left w:w="40" w:type="dxa"/>
              <w:bottom w:w="17" w:type="dxa"/>
              <w:right w:w="40" w:type="dxa"/>
            </w:tcMar>
          </w:tcPr>
          <w:p w14:paraId="00000351" w14:textId="77777777" w:rsidR="00C84E69" w:rsidRDefault="001A36A1">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00000352" w14:textId="77777777" w:rsidR="00C84E69" w:rsidRDefault="001A36A1">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0000353" w14:textId="77777777" w:rsidR="00C84E69" w:rsidRDefault="001A36A1">
            <w:pPr>
              <w:pStyle w:val="Normal0"/>
              <w:pBdr>
                <w:top w:val="nil"/>
                <w:left w:val="nil"/>
                <w:bottom w:val="nil"/>
                <w:right w:val="nil"/>
                <w:between w:val="nil"/>
              </w:pBdr>
              <w:rPr>
                <w:color w:val="000000"/>
              </w:rPr>
            </w:pPr>
            <w:r>
              <w:rPr>
                <w:color w:val="000000"/>
              </w:rPr>
              <w:t xml:space="preserve"> ☐ Media/Deseado</w:t>
            </w:r>
          </w:p>
        </w:tc>
        <w:tc>
          <w:tcPr>
            <w:tcW w:w="1845" w:type="dxa"/>
            <w:tcBorders>
              <w:left w:val="nil"/>
              <w:right w:val="single" w:sz="4" w:space="0" w:color="000000"/>
            </w:tcBorders>
            <w:tcMar>
              <w:top w:w="0" w:type="dxa"/>
              <w:bottom w:w="0" w:type="dxa"/>
            </w:tcMar>
          </w:tcPr>
          <w:p w14:paraId="00000354" w14:textId="77777777" w:rsidR="00C84E69" w:rsidRDefault="001A36A1">
            <w:pPr>
              <w:pStyle w:val="Normal0"/>
              <w:rPr>
                <w:color w:val="000000"/>
              </w:rPr>
            </w:pPr>
            <w:r>
              <w:rPr>
                <w:color w:val="000000"/>
              </w:rPr>
              <w:t>☐ Baja/ Opcional</w:t>
            </w:r>
          </w:p>
        </w:tc>
      </w:tr>
    </w:tbl>
    <w:p w14:paraId="00000355" w14:textId="578A702C" w:rsidR="00C84E69" w:rsidRDefault="00C84E69">
      <w:pPr>
        <w:pStyle w:val="Normal0"/>
        <w:pBdr>
          <w:top w:val="nil"/>
          <w:left w:val="nil"/>
          <w:bottom w:val="nil"/>
          <w:right w:val="nil"/>
          <w:between w:val="nil"/>
        </w:pBdr>
        <w:ind w:left="360"/>
        <w:rPr>
          <w:i/>
          <w:color w:val="0000FF"/>
        </w:rPr>
      </w:pPr>
      <w:bookmarkStart w:id="15" w:name="_heading=h.gjdgxs" w:colFirst="0" w:colLast="0"/>
      <w:bookmarkEnd w:id="13"/>
      <w:bookmarkEnd w:id="15"/>
    </w:p>
    <w:p w14:paraId="74FE34C7" w14:textId="4136A9B9" w:rsidR="00460C9B" w:rsidRDefault="00460C9B">
      <w:pPr>
        <w:pStyle w:val="Normal0"/>
        <w:pBdr>
          <w:top w:val="nil"/>
          <w:left w:val="nil"/>
          <w:bottom w:val="nil"/>
          <w:right w:val="nil"/>
          <w:between w:val="nil"/>
        </w:pBdr>
        <w:ind w:left="360"/>
        <w:rPr>
          <w:i/>
          <w:color w:val="0000FF"/>
        </w:rPr>
      </w:pPr>
    </w:p>
    <w:p w14:paraId="6919EFF4" w14:textId="23174400" w:rsidR="007B4B60" w:rsidRDefault="007B4B60">
      <w:pPr>
        <w:pStyle w:val="Normal0"/>
        <w:pBdr>
          <w:top w:val="nil"/>
          <w:left w:val="nil"/>
          <w:bottom w:val="nil"/>
          <w:right w:val="nil"/>
          <w:between w:val="nil"/>
        </w:pBdr>
        <w:ind w:left="360"/>
        <w:rPr>
          <w:i/>
          <w:color w:val="0000FF"/>
        </w:rPr>
      </w:pPr>
    </w:p>
    <w:p w14:paraId="4E987E1B" w14:textId="77777777" w:rsidR="007B4B60" w:rsidRDefault="007B4B60">
      <w:pPr>
        <w:pStyle w:val="Normal0"/>
        <w:pBdr>
          <w:top w:val="nil"/>
          <w:left w:val="nil"/>
          <w:bottom w:val="nil"/>
          <w:right w:val="nil"/>
          <w:between w:val="nil"/>
        </w:pBdr>
        <w:ind w:left="360"/>
        <w:rPr>
          <w:i/>
          <w:color w:val="0000FF"/>
        </w:rPr>
      </w:pPr>
    </w:p>
    <w:tbl>
      <w:tblPr>
        <w:tblStyle w:val="5"/>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460C9B" w14:paraId="3034EDB3"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39225737" w14:textId="77777777" w:rsidR="00460C9B" w:rsidRPr="00460C9B" w:rsidRDefault="00460C9B" w:rsidP="007E54E2">
            <w:pPr>
              <w:pStyle w:val="Normal0"/>
              <w:pBdr>
                <w:top w:val="nil"/>
                <w:left w:val="nil"/>
                <w:bottom w:val="nil"/>
                <w:right w:val="nil"/>
                <w:between w:val="nil"/>
              </w:pBdr>
              <w:rPr>
                <w:color w:val="000000"/>
              </w:rPr>
            </w:pPr>
            <w:r w:rsidRPr="00460C9B">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578A3E8" w14:textId="29A6AE08" w:rsidR="00460C9B" w:rsidRPr="00460C9B" w:rsidRDefault="00460C9B" w:rsidP="007E54E2">
            <w:pPr>
              <w:pStyle w:val="Normal0"/>
              <w:pBdr>
                <w:top w:val="nil"/>
                <w:left w:val="nil"/>
                <w:bottom w:val="nil"/>
                <w:right w:val="nil"/>
                <w:between w:val="nil"/>
              </w:pBdr>
              <w:rPr>
                <w:color w:val="000000"/>
              </w:rPr>
            </w:pPr>
            <w:r w:rsidRPr="00460C9B">
              <w:rPr>
                <w:color w:val="000000"/>
              </w:rPr>
              <w:t xml:space="preserve">RF </w:t>
            </w:r>
            <w:r>
              <w:rPr>
                <w:color w:val="000000"/>
              </w:rPr>
              <w:t>22</w:t>
            </w:r>
          </w:p>
        </w:tc>
      </w:tr>
      <w:tr w:rsidR="00460C9B" w14:paraId="524FC9C1"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798FAD96" w14:textId="77777777" w:rsidR="00460C9B" w:rsidRPr="00460C9B" w:rsidRDefault="00460C9B" w:rsidP="007E54E2">
            <w:pPr>
              <w:pStyle w:val="Normal0"/>
              <w:pBdr>
                <w:top w:val="nil"/>
                <w:left w:val="nil"/>
                <w:bottom w:val="nil"/>
                <w:right w:val="nil"/>
                <w:between w:val="nil"/>
              </w:pBdr>
              <w:rPr>
                <w:color w:val="000000"/>
              </w:rPr>
            </w:pPr>
            <w:r w:rsidRPr="00460C9B">
              <w:rPr>
                <w:color w:val="000000"/>
              </w:rPr>
              <w:lastRenderedPageBreak/>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803513A" w14:textId="09135087" w:rsidR="00460C9B" w:rsidRPr="00460C9B" w:rsidRDefault="00460C9B" w:rsidP="007E54E2">
            <w:pPr>
              <w:pStyle w:val="Normal0"/>
              <w:pBdr>
                <w:top w:val="nil"/>
                <w:left w:val="nil"/>
                <w:bottom w:val="nil"/>
                <w:right w:val="nil"/>
                <w:between w:val="nil"/>
              </w:pBdr>
              <w:rPr>
                <w:color w:val="000000"/>
              </w:rPr>
            </w:pPr>
            <w:r>
              <w:rPr>
                <w:color w:val="000000"/>
              </w:rPr>
              <w:t>Validar cantidad de producto stock</w:t>
            </w:r>
          </w:p>
        </w:tc>
      </w:tr>
      <w:tr w:rsidR="00460C9B" w14:paraId="3CD51E3F"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59FBC6FB" w14:textId="77777777" w:rsidR="00460C9B" w:rsidRPr="00460C9B" w:rsidRDefault="00460C9B" w:rsidP="007E54E2">
            <w:pPr>
              <w:pStyle w:val="Normal0"/>
              <w:pBdr>
                <w:top w:val="nil"/>
                <w:left w:val="nil"/>
                <w:bottom w:val="nil"/>
                <w:right w:val="nil"/>
                <w:between w:val="nil"/>
              </w:pBdr>
              <w:rPr>
                <w:color w:val="000000"/>
              </w:rPr>
            </w:pPr>
            <w:r w:rsidRPr="00460C9B">
              <w:rPr>
                <w:color w:val="000000"/>
              </w:rPr>
              <w:t>Tipo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B0D6B2B" w14:textId="77777777" w:rsidR="00460C9B" w:rsidRPr="00460C9B" w:rsidRDefault="00460C9B" w:rsidP="007E54E2">
            <w:pPr>
              <w:pStyle w:val="Normal0"/>
              <w:pBdr>
                <w:top w:val="nil"/>
                <w:left w:val="nil"/>
                <w:bottom w:val="nil"/>
                <w:right w:val="nil"/>
                <w:between w:val="nil"/>
              </w:pBdr>
              <w:rPr>
                <w:color w:val="000000"/>
              </w:rPr>
            </w:pPr>
            <w:r w:rsidRPr="00460C9B">
              <w:rPr>
                <w:color w:val="000000"/>
              </w:rPr>
              <w:t>X Requisito</w:t>
            </w:r>
            <w:r w:rsidRPr="00460C9B">
              <w:rPr>
                <w:color w:val="000000"/>
              </w:rPr>
              <w:tab/>
            </w:r>
            <w:r w:rsidRPr="00460C9B">
              <w:rPr>
                <w:rFonts w:ascii="Segoe UI Symbol" w:hAnsi="Segoe UI Symbol" w:cs="Segoe UI Symbol"/>
                <w:color w:val="000000"/>
              </w:rPr>
              <w:t>☐</w:t>
            </w:r>
            <w:r w:rsidRPr="00460C9B">
              <w:rPr>
                <w:color w:val="000000"/>
              </w:rPr>
              <w:t xml:space="preserve"> Restricción</w:t>
            </w:r>
          </w:p>
        </w:tc>
      </w:tr>
      <w:tr w:rsidR="00460C9B" w14:paraId="7D2E2EDA"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56F6379E" w14:textId="77777777" w:rsidR="00460C9B" w:rsidRPr="00B41667" w:rsidRDefault="00460C9B" w:rsidP="007E54E2">
            <w:pPr>
              <w:pStyle w:val="Normal0"/>
              <w:pBdr>
                <w:top w:val="nil"/>
                <w:left w:val="nil"/>
                <w:bottom w:val="nil"/>
                <w:right w:val="nil"/>
                <w:between w:val="nil"/>
              </w:pBdr>
              <w:rPr>
                <w:color w:val="000000"/>
              </w:rPr>
            </w:pPr>
            <w:r w:rsidRPr="00460C9B">
              <w:rPr>
                <w:color w:val="000000"/>
              </w:rPr>
              <w:t>Fuente del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EC09558" w14:textId="77777777" w:rsidR="00460C9B" w:rsidRPr="00B41667" w:rsidRDefault="00460C9B" w:rsidP="007E54E2">
            <w:pPr>
              <w:pStyle w:val="Normal0"/>
              <w:pBdr>
                <w:top w:val="nil"/>
                <w:left w:val="nil"/>
                <w:bottom w:val="nil"/>
                <w:right w:val="nil"/>
                <w:between w:val="nil"/>
              </w:pBdr>
              <w:rPr>
                <w:color w:val="000000"/>
              </w:rPr>
            </w:pPr>
            <w:r w:rsidRPr="00460C9B">
              <w:rPr>
                <w:color w:val="000000"/>
              </w:rPr>
              <w:t>Documento del proyecto</w:t>
            </w:r>
          </w:p>
        </w:tc>
      </w:tr>
      <w:tr w:rsidR="00460C9B" w14:paraId="083BB4AC"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6FC851E3" w14:textId="77777777" w:rsidR="00460C9B" w:rsidRDefault="00460C9B" w:rsidP="007E54E2">
            <w:pPr>
              <w:pStyle w:val="Normal0"/>
              <w:pBdr>
                <w:top w:val="nil"/>
                <w:left w:val="nil"/>
                <w:bottom w:val="nil"/>
                <w:right w:val="nil"/>
                <w:between w:val="nil"/>
              </w:pBdr>
              <w:rPr>
                <w:color w:val="000000"/>
              </w:rPr>
            </w:pPr>
            <w:r w:rsidRPr="00B41667">
              <w:rPr>
                <w:color w:val="000000"/>
              </w:rPr>
              <w:t>Prioridad del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2FA527F" w14:textId="77777777" w:rsidR="00460C9B" w:rsidRDefault="00460C9B" w:rsidP="007E54E2">
            <w:pPr>
              <w:pStyle w:val="Normal0"/>
              <w:pBdr>
                <w:top w:val="nil"/>
                <w:left w:val="nil"/>
                <w:bottom w:val="nil"/>
                <w:right w:val="nil"/>
                <w:between w:val="nil"/>
              </w:pBdr>
              <w:rPr>
                <w:color w:val="000000"/>
              </w:rPr>
            </w:pPr>
            <w:r w:rsidRPr="00B41667">
              <w:rPr>
                <w:color w:val="000000"/>
              </w:rPr>
              <w:t>X Alta/Esencial</w:t>
            </w:r>
            <w:r w:rsidRPr="00B41667">
              <w:rPr>
                <w:color w:val="000000"/>
              </w:rPr>
              <w:tab/>
            </w:r>
            <w:r w:rsidRPr="00B41667">
              <w:rPr>
                <w:rFonts w:ascii="Segoe UI Symbol" w:hAnsi="Segoe UI Symbol" w:cs="Segoe UI Symbol"/>
                <w:color w:val="000000"/>
              </w:rPr>
              <w:t>☐</w:t>
            </w:r>
            <w:r w:rsidRPr="00B41667">
              <w:rPr>
                <w:color w:val="000000"/>
              </w:rPr>
              <w:t xml:space="preserve"> Media/Deseado</w:t>
            </w:r>
            <w:r w:rsidRPr="00B41667">
              <w:rPr>
                <w:color w:val="000000"/>
              </w:rPr>
              <w:tab/>
            </w:r>
            <w:r w:rsidRPr="00B41667">
              <w:rPr>
                <w:rFonts w:ascii="Segoe UI Symbol" w:hAnsi="Segoe UI Symbol" w:cs="Segoe UI Symbol"/>
                <w:color w:val="000000"/>
              </w:rPr>
              <w:t>☐</w:t>
            </w:r>
            <w:r w:rsidRPr="00B41667">
              <w:rPr>
                <w:color w:val="000000"/>
              </w:rPr>
              <w:t xml:space="preserve"> Baja/ Opcional</w:t>
            </w:r>
          </w:p>
        </w:tc>
      </w:tr>
      <w:tr w:rsidR="00460C9B" w14:paraId="019BA90C"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758ED890" w14:textId="77777777" w:rsidR="00460C9B" w:rsidRDefault="00460C9B" w:rsidP="007E54E2">
            <w:pPr>
              <w:pStyle w:val="Normal0"/>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417015B" w14:textId="4504FE12" w:rsidR="00460C9B" w:rsidRDefault="00460C9B" w:rsidP="007E54E2">
            <w:pPr>
              <w:pStyle w:val="Normal0"/>
              <w:pBdr>
                <w:top w:val="nil"/>
                <w:left w:val="nil"/>
                <w:bottom w:val="nil"/>
                <w:right w:val="nil"/>
                <w:between w:val="nil"/>
              </w:pBdr>
              <w:rPr>
                <w:color w:val="000000"/>
              </w:rPr>
            </w:pPr>
            <w:r>
              <w:rPr>
                <w:color w:val="000000"/>
              </w:rPr>
              <w:t>RF 23</w:t>
            </w:r>
          </w:p>
        </w:tc>
      </w:tr>
      <w:tr w:rsidR="00460C9B" w14:paraId="1AA9F45B"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4BB0F28C" w14:textId="77777777" w:rsidR="00460C9B" w:rsidRDefault="00460C9B" w:rsidP="007E54E2">
            <w:pPr>
              <w:pStyle w:val="Normal0"/>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E55BFBF" w14:textId="55932E38" w:rsidR="00460C9B" w:rsidRDefault="00460C9B" w:rsidP="007E54E2">
            <w:pPr>
              <w:pStyle w:val="Normal0"/>
              <w:pBdr>
                <w:top w:val="nil"/>
                <w:left w:val="nil"/>
                <w:bottom w:val="nil"/>
                <w:right w:val="nil"/>
                <w:between w:val="nil"/>
              </w:pBdr>
              <w:rPr>
                <w:color w:val="000000"/>
              </w:rPr>
            </w:pPr>
            <w:r>
              <w:rPr>
                <w:color w:val="000000"/>
              </w:rPr>
              <w:t>Actualizar cantidades</w:t>
            </w:r>
            <w:r w:rsidR="007B4B60">
              <w:rPr>
                <w:color w:val="000000"/>
              </w:rPr>
              <w:t xml:space="preserve"> en</w:t>
            </w:r>
            <w:r>
              <w:rPr>
                <w:color w:val="000000"/>
              </w:rPr>
              <w:t xml:space="preserve"> Inventario</w:t>
            </w:r>
          </w:p>
        </w:tc>
      </w:tr>
      <w:tr w:rsidR="00460C9B" w14:paraId="272B54DE"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0510051A" w14:textId="77777777" w:rsidR="00460C9B" w:rsidRDefault="00460C9B" w:rsidP="007E54E2">
            <w:pPr>
              <w:pStyle w:val="Normal0"/>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52A07935" w14:textId="77777777" w:rsidR="00460C9B" w:rsidRDefault="00460C9B" w:rsidP="007E54E2">
            <w:pPr>
              <w:pStyle w:val="Normal0"/>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7156BA05" w14:textId="77777777" w:rsidR="00460C9B" w:rsidRDefault="00460C9B" w:rsidP="007E54E2">
            <w:pPr>
              <w:pStyle w:val="Normal0"/>
              <w:pBdr>
                <w:top w:val="nil"/>
                <w:left w:val="nil"/>
                <w:bottom w:val="nil"/>
                <w:right w:val="nil"/>
                <w:between w:val="nil"/>
              </w:pBdr>
              <w:rPr>
                <w:color w:val="000000"/>
              </w:rPr>
            </w:pPr>
            <w:r>
              <w:rPr>
                <w:rFonts w:ascii="Segoe UI Symbol" w:hAnsi="Segoe UI Symbol" w:cs="Segoe UI Symbol"/>
                <w:color w:val="000000"/>
              </w:rPr>
              <w:t>☐</w:t>
            </w:r>
            <w:r>
              <w:rPr>
                <w:color w:val="000000"/>
              </w:rPr>
              <w:t xml:space="preserve"> Restricción</w:t>
            </w:r>
          </w:p>
        </w:tc>
      </w:tr>
      <w:tr w:rsidR="00460C9B" w14:paraId="33D30F4B"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446396A6" w14:textId="77777777" w:rsidR="00460C9B" w:rsidRDefault="00460C9B" w:rsidP="007E54E2">
            <w:pPr>
              <w:pStyle w:val="Normal0"/>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B973B84" w14:textId="77777777" w:rsidR="00460C9B" w:rsidRDefault="00460C9B" w:rsidP="007E54E2">
            <w:pPr>
              <w:pStyle w:val="Normal0"/>
              <w:pBdr>
                <w:top w:val="nil"/>
                <w:left w:val="nil"/>
                <w:bottom w:val="nil"/>
                <w:right w:val="nil"/>
                <w:between w:val="nil"/>
              </w:pBdr>
              <w:rPr>
                <w:color w:val="000000"/>
              </w:rPr>
            </w:pPr>
            <w:r>
              <w:rPr>
                <w:color w:val="000000"/>
              </w:rPr>
              <w:t>Documento del proyecto</w:t>
            </w:r>
          </w:p>
        </w:tc>
      </w:tr>
      <w:tr w:rsidR="00460C9B" w14:paraId="25145AD0" w14:textId="77777777" w:rsidTr="007E54E2">
        <w:tc>
          <w:tcPr>
            <w:tcW w:w="2449" w:type="dxa"/>
            <w:tcBorders>
              <w:right w:val="single" w:sz="4" w:space="0" w:color="000000"/>
            </w:tcBorders>
            <w:shd w:val="clear" w:color="auto" w:fill="EAEAEA"/>
            <w:tcMar>
              <w:top w:w="0" w:type="dxa"/>
              <w:left w:w="40" w:type="dxa"/>
              <w:bottom w:w="17" w:type="dxa"/>
              <w:right w:w="40" w:type="dxa"/>
            </w:tcMar>
          </w:tcPr>
          <w:p w14:paraId="42FE9001" w14:textId="77777777" w:rsidR="00460C9B" w:rsidRDefault="00460C9B" w:rsidP="007E54E2">
            <w:pPr>
              <w:pStyle w:val="Normal0"/>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3AE75573" w14:textId="77777777" w:rsidR="00460C9B" w:rsidRDefault="00460C9B" w:rsidP="007E54E2">
            <w:pPr>
              <w:pStyle w:val="Normal0"/>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7C5E382" w14:textId="77777777" w:rsidR="00460C9B" w:rsidRDefault="00460C9B" w:rsidP="007E54E2">
            <w:pPr>
              <w:pStyle w:val="Normal0"/>
              <w:pBdr>
                <w:top w:val="nil"/>
                <w:left w:val="nil"/>
                <w:bottom w:val="nil"/>
                <w:right w:val="nil"/>
                <w:between w:val="nil"/>
              </w:pBdr>
              <w:rPr>
                <w:color w:val="000000"/>
              </w:rPr>
            </w:pPr>
            <w:r>
              <w:rPr>
                <w:rFonts w:ascii="Segoe UI Symbol" w:hAnsi="Segoe UI Symbol" w:cs="Segoe UI Symbol"/>
                <w:color w:val="000000"/>
              </w:rPr>
              <w:t>☐</w:t>
            </w:r>
            <w:r>
              <w:rPr>
                <w:color w:val="000000"/>
              </w:rPr>
              <w:t xml:space="preserve"> Media/Deseado</w:t>
            </w:r>
          </w:p>
        </w:tc>
        <w:tc>
          <w:tcPr>
            <w:tcW w:w="1860" w:type="dxa"/>
            <w:tcBorders>
              <w:left w:val="nil"/>
              <w:right w:val="single" w:sz="4" w:space="0" w:color="000000"/>
            </w:tcBorders>
            <w:tcMar>
              <w:top w:w="0" w:type="dxa"/>
              <w:bottom w:w="0" w:type="dxa"/>
            </w:tcMar>
          </w:tcPr>
          <w:p w14:paraId="5DB5DE0C" w14:textId="77777777" w:rsidR="00460C9B" w:rsidRDefault="00460C9B" w:rsidP="007E54E2">
            <w:pPr>
              <w:pStyle w:val="Normal0"/>
              <w:rPr>
                <w:color w:val="000000"/>
              </w:rPr>
            </w:pPr>
            <w:r>
              <w:rPr>
                <w:rFonts w:ascii="Segoe UI Symbol" w:hAnsi="Segoe UI Symbol" w:cs="Segoe UI Symbol"/>
                <w:color w:val="000000"/>
              </w:rPr>
              <w:t>☐</w:t>
            </w:r>
            <w:r>
              <w:rPr>
                <w:color w:val="000000"/>
              </w:rPr>
              <w:t xml:space="preserve"> Baja/ Opcional</w:t>
            </w:r>
          </w:p>
        </w:tc>
      </w:tr>
    </w:tbl>
    <w:p w14:paraId="74E1844B" w14:textId="77777777" w:rsidR="00460C9B" w:rsidRDefault="00460C9B">
      <w:pPr>
        <w:pStyle w:val="Normal0"/>
        <w:pBdr>
          <w:top w:val="nil"/>
          <w:left w:val="nil"/>
          <w:bottom w:val="nil"/>
          <w:right w:val="nil"/>
          <w:between w:val="nil"/>
        </w:pBdr>
        <w:ind w:left="360"/>
        <w:rPr>
          <w:i/>
          <w:color w:val="0000FF"/>
        </w:rPr>
      </w:pPr>
    </w:p>
    <w:p w14:paraId="00000356" w14:textId="77777777" w:rsidR="00C84E69" w:rsidRDefault="001A36A1" w:rsidP="00B41667">
      <w:pPr>
        <w:pStyle w:val="Ttulo2"/>
        <w:numPr>
          <w:ilvl w:val="1"/>
          <w:numId w:val="16"/>
        </w:numPr>
      </w:pPr>
      <w:bookmarkStart w:id="16" w:name="_Toc152656418"/>
      <w:r>
        <w:t>Requisitos comunes de los interfaces</w:t>
      </w:r>
      <w:bookmarkEnd w:id="16"/>
    </w:p>
    <w:p w14:paraId="00000357" w14:textId="77777777" w:rsidR="00C84E69" w:rsidRDefault="001A36A1">
      <w:pPr>
        <w:pStyle w:val="Normal0"/>
        <w:pBdr>
          <w:top w:val="nil"/>
          <w:left w:val="nil"/>
          <w:bottom w:val="nil"/>
          <w:right w:val="nil"/>
          <w:between w:val="nil"/>
        </w:pBdr>
        <w:ind w:left="600"/>
        <w:rPr>
          <w:color w:val="000000"/>
        </w:rPr>
      </w:pPr>
      <w:r>
        <w:rPr>
          <w:color w:val="000000"/>
        </w:rPr>
        <w:t xml:space="preserve">La interface va a tener un menú horizontal en la parte superior donde se va a evidenciar varias opciones como </w:t>
      </w:r>
    </w:p>
    <w:p w14:paraId="00000358" w14:textId="77777777" w:rsidR="00C84E69" w:rsidRDefault="001A36A1">
      <w:pPr>
        <w:pStyle w:val="Normal0"/>
        <w:numPr>
          <w:ilvl w:val="0"/>
          <w:numId w:val="2"/>
        </w:numPr>
        <w:pBdr>
          <w:top w:val="nil"/>
          <w:left w:val="nil"/>
          <w:bottom w:val="nil"/>
          <w:right w:val="nil"/>
          <w:between w:val="nil"/>
        </w:pBdr>
        <w:rPr>
          <w:color w:val="000000"/>
        </w:rPr>
      </w:pPr>
      <w:r>
        <w:rPr>
          <w:color w:val="000000"/>
        </w:rPr>
        <w:t>Inicio: Donde se redireccionará al usuario a la pestaña principal de la página web donde podrá iniciar sesión o registrarse.</w:t>
      </w:r>
    </w:p>
    <w:p w14:paraId="00000359" w14:textId="77777777" w:rsidR="00C84E69" w:rsidRDefault="001A36A1">
      <w:pPr>
        <w:pStyle w:val="Normal0"/>
        <w:numPr>
          <w:ilvl w:val="0"/>
          <w:numId w:val="2"/>
        </w:numPr>
        <w:pBdr>
          <w:top w:val="nil"/>
          <w:left w:val="nil"/>
          <w:bottom w:val="nil"/>
          <w:right w:val="nil"/>
          <w:between w:val="nil"/>
        </w:pBdr>
        <w:rPr>
          <w:color w:val="000000"/>
        </w:rPr>
      </w:pPr>
      <w:r>
        <w:rPr>
          <w:color w:val="000000"/>
        </w:rPr>
        <w:t>Catalogo: En esta opción se podrá evidenciar todos los productos que actualmente que están disponibles.</w:t>
      </w:r>
    </w:p>
    <w:p w14:paraId="0000035A" w14:textId="77777777" w:rsidR="00C84E69" w:rsidRDefault="001A36A1">
      <w:pPr>
        <w:pStyle w:val="Normal0"/>
        <w:numPr>
          <w:ilvl w:val="0"/>
          <w:numId w:val="2"/>
        </w:numPr>
        <w:pBdr>
          <w:top w:val="nil"/>
          <w:left w:val="nil"/>
          <w:bottom w:val="nil"/>
          <w:right w:val="nil"/>
          <w:between w:val="nil"/>
        </w:pBdr>
        <w:rPr>
          <w:color w:val="000000"/>
        </w:rPr>
      </w:pPr>
      <w:r>
        <w:rPr>
          <w:color w:val="000000"/>
        </w:rPr>
        <w:t xml:space="preserve">Soporte: Se podrá realizar solicitud de ayuda a través de un asesor virtual automático o también la opción de redactar una </w:t>
      </w:r>
      <w:proofErr w:type="spellStart"/>
      <w:r>
        <w:rPr>
          <w:color w:val="000000"/>
        </w:rPr>
        <w:t>pqr</w:t>
      </w:r>
      <w:proofErr w:type="spellEnd"/>
      <w:r>
        <w:rPr>
          <w:color w:val="000000"/>
        </w:rPr>
        <w:t>.</w:t>
      </w:r>
    </w:p>
    <w:p w14:paraId="0000035B" w14:textId="77777777" w:rsidR="00C84E69" w:rsidRDefault="00C84E69">
      <w:pPr>
        <w:pStyle w:val="Normal0"/>
        <w:pBdr>
          <w:top w:val="nil"/>
          <w:left w:val="nil"/>
          <w:bottom w:val="nil"/>
          <w:right w:val="nil"/>
          <w:between w:val="nil"/>
        </w:pBdr>
        <w:ind w:left="600"/>
        <w:rPr>
          <w:color w:val="000000"/>
        </w:rPr>
      </w:pPr>
    </w:p>
    <w:p w14:paraId="0000035C" w14:textId="77777777" w:rsidR="00C84E69" w:rsidRDefault="001A36A1">
      <w:pPr>
        <w:pStyle w:val="Normal0"/>
        <w:pBdr>
          <w:top w:val="nil"/>
          <w:left w:val="nil"/>
          <w:bottom w:val="nil"/>
          <w:right w:val="nil"/>
          <w:between w:val="nil"/>
        </w:pBdr>
        <w:ind w:left="600"/>
        <w:rPr>
          <w:color w:val="000000"/>
        </w:rPr>
      </w:pPr>
      <w:r>
        <w:rPr>
          <w:color w:val="000000"/>
        </w:rPr>
        <w:t>Se podrá ver también en la parte derecha un menú lateral con un carrito de compra que tendrá información de métodos de pagos junto a políticas de compra y venta</w:t>
      </w:r>
    </w:p>
    <w:p w14:paraId="0000035D" w14:textId="77777777" w:rsidR="00C84E69" w:rsidRDefault="00C84E69">
      <w:pPr>
        <w:pStyle w:val="Normal0"/>
        <w:pBdr>
          <w:top w:val="nil"/>
          <w:left w:val="nil"/>
          <w:bottom w:val="nil"/>
          <w:right w:val="nil"/>
          <w:between w:val="nil"/>
        </w:pBdr>
        <w:ind w:left="600"/>
        <w:rPr>
          <w:color w:val="000000"/>
        </w:rPr>
      </w:pPr>
    </w:p>
    <w:p w14:paraId="0000035E" w14:textId="77777777" w:rsidR="00C84E69" w:rsidRDefault="00C84E69">
      <w:pPr>
        <w:pStyle w:val="Normal0"/>
        <w:pBdr>
          <w:top w:val="nil"/>
          <w:left w:val="nil"/>
          <w:bottom w:val="nil"/>
          <w:right w:val="nil"/>
          <w:between w:val="nil"/>
        </w:pBdr>
        <w:rPr>
          <w:color w:val="000000"/>
        </w:rPr>
      </w:pPr>
    </w:p>
    <w:p w14:paraId="0000035F" w14:textId="77777777" w:rsidR="00C84E69" w:rsidRDefault="001A36A1">
      <w:pPr>
        <w:pStyle w:val="Normal0"/>
        <w:pBdr>
          <w:top w:val="nil"/>
          <w:left w:val="nil"/>
          <w:bottom w:val="nil"/>
          <w:right w:val="nil"/>
          <w:between w:val="nil"/>
        </w:pBdr>
        <w:ind w:left="600"/>
        <w:rPr>
          <w:color w:val="000000"/>
        </w:rPr>
      </w:pPr>
      <w:r>
        <w:rPr>
          <w:color w:val="000000"/>
        </w:rPr>
        <w:t>En la parte central de la página web se podrá evidenciar un banner horizontal donde contendrá la imagen de un producto de látex, cada una será seleccionable y lo llevará a otra pestaña según la imagen que elija.</w:t>
      </w:r>
    </w:p>
    <w:p w14:paraId="00000360" w14:textId="77777777" w:rsidR="00C84E69" w:rsidRDefault="00C84E69">
      <w:pPr>
        <w:pStyle w:val="Normal0"/>
        <w:pBdr>
          <w:top w:val="nil"/>
          <w:left w:val="nil"/>
          <w:bottom w:val="nil"/>
          <w:right w:val="nil"/>
          <w:between w:val="nil"/>
        </w:pBdr>
        <w:ind w:left="600"/>
        <w:rPr>
          <w:color w:val="000000"/>
        </w:rPr>
      </w:pPr>
    </w:p>
    <w:p w14:paraId="00000361" w14:textId="77777777" w:rsidR="00C84E69" w:rsidRDefault="001A36A1">
      <w:pPr>
        <w:pStyle w:val="Normal0"/>
        <w:pBdr>
          <w:top w:val="nil"/>
          <w:left w:val="nil"/>
          <w:bottom w:val="nil"/>
          <w:right w:val="nil"/>
          <w:between w:val="nil"/>
        </w:pBdr>
        <w:ind w:left="600"/>
        <w:rPr>
          <w:color w:val="000000"/>
        </w:rPr>
      </w:pPr>
      <w:r>
        <w:rPr>
          <w:color w:val="000000"/>
        </w:rPr>
        <w:t>El footer estará en la parte inferior de la página web don se encontrará la información de teléfonos de contacto de soporte dirección presencial de la sede.</w:t>
      </w:r>
    </w:p>
    <w:p w14:paraId="00000362" w14:textId="77777777" w:rsidR="00C84E69" w:rsidRDefault="00C84E69">
      <w:pPr>
        <w:pStyle w:val="Normal0"/>
        <w:pBdr>
          <w:top w:val="nil"/>
          <w:left w:val="nil"/>
          <w:bottom w:val="nil"/>
          <w:right w:val="nil"/>
          <w:between w:val="nil"/>
        </w:pBdr>
        <w:ind w:left="600"/>
        <w:rPr>
          <w:color w:val="000000"/>
        </w:rPr>
      </w:pPr>
    </w:p>
    <w:p w14:paraId="00000363" w14:textId="2FD274BA" w:rsidR="00C84E69" w:rsidRDefault="007B4B60" w:rsidP="007B4B60">
      <w:pPr>
        <w:pStyle w:val="Ttulo3"/>
      </w:pPr>
      <w:bookmarkStart w:id="17" w:name="_Toc152656419"/>
      <w:r>
        <w:t>3.1.1</w:t>
      </w:r>
      <w:r w:rsidR="00AE4943">
        <w:t xml:space="preserve"> </w:t>
      </w:r>
      <w:r w:rsidR="001A36A1">
        <w:t>Interfaces de usuario</w:t>
      </w:r>
      <w:bookmarkEnd w:id="17"/>
    </w:p>
    <w:p w14:paraId="00000364" w14:textId="77777777" w:rsidR="00C84E69" w:rsidRDefault="001A36A1">
      <w:pPr>
        <w:pStyle w:val="Normal0"/>
        <w:pBdr>
          <w:top w:val="nil"/>
          <w:left w:val="nil"/>
          <w:bottom w:val="nil"/>
          <w:right w:val="nil"/>
          <w:between w:val="nil"/>
        </w:pBdr>
        <w:ind w:left="1200"/>
        <w:rPr>
          <w:color w:val="000000"/>
        </w:rPr>
      </w:pPr>
      <w:r>
        <w:rPr>
          <w:color w:val="000000"/>
        </w:rPr>
        <w:t xml:space="preserve">En la interface del usuario se le desplegara una pestaña en la cual los colores principales serán los distintivos de la empresa </w:t>
      </w:r>
    </w:p>
    <w:p w14:paraId="00000365" w14:textId="77777777" w:rsidR="00C84E69" w:rsidRDefault="00C84E69">
      <w:pPr>
        <w:pStyle w:val="Normal0"/>
        <w:pBdr>
          <w:top w:val="nil"/>
          <w:left w:val="nil"/>
          <w:bottom w:val="nil"/>
          <w:right w:val="nil"/>
          <w:between w:val="nil"/>
        </w:pBdr>
        <w:ind w:left="1200"/>
        <w:rPr>
          <w:color w:val="000000"/>
        </w:rPr>
      </w:pPr>
    </w:p>
    <w:p w14:paraId="00000366" w14:textId="77777777" w:rsidR="00C84E69" w:rsidRDefault="001A36A1">
      <w:pPr>
        <w:pStyle w:val="Normal0"/>
        <w:pBdr>
          <w:top w:val="nil"/>
          <w:left w:val="nil"/>
          <w:bottom w:val="nil"/>
          <w:right w:val="nil"/>
          <w:between w:val="nil"/>
        </w:pBdr>
        <w:ind w:left="1200"/>
        <w:rPr>
          <w:color w:val="000000"/>
        </w:rPr>
      </w:pPr>
      <w:r>
        <w:rPr>
          <w:color w:val="000000"/>
        </w:rPr>
        <w:t>En la parte superior abra un encabezado que en la parte izquierda tendrá el logotipo de la página que permitirá recargar la página principal o enviarlo a ella si se está en otra pestaña, también contará con un icono de notificaciones que podrá visualizar eligiendo esa opción y verá su foto de perfil esto estará ubicado en la parte derecha del mismo encabezado contando también con el icono de una flecha que apunta hacia abajo donde se le desplegará la opción de actualizar perfil y cerrar sesión.</w:t>
      </w:r>
    </w:p>
    <w:p w14:paraId="00000367" w14:textId="77777777" w:rsidR="00C84E69" w:rsidRDefault="00C84E69">
      <w:pPr>
        <w:pStyle w:val="Normal0"/>
        <w:pBdr>
          <w:top w:val="nil"/>
          <w:left w:val="nil"/>
          <w:bottom w:val="nil"/>
          <w:right w:val="nil"/>
          <w:between w:val="nil"/>
        </w:pBdr>
        <w:ind w:left="1200"/>
        <w:rPr>
          <w:color w:val="000000"/>
        </w:rPr>
      </w:pPr>
    </w:p>
    <w:p w14:paraId="00000368" w14:textId="77777777" w:rsidR="00C84E69" w:rsidRDefault="001A36A1">
      <w:pPr>
        <w:pStyle w:val="Normal0"/>
        <w:pBdr>
          <w:top w:val="nil"/>
          <w:left w:val="nil"/>
          <w:bottom w:val="nil"/>
          <w:right w:val="nil"/>
          <w:between w:val="nil"/>
        </w:pBdr>
        <w:ind w:left="1200"/>
        <w:rPr>
          <w:color w:val="000000"/>
        </w:rPr>
      </w:pPr>
      <w:r>
        <w:rPr>
          <w:color w:val="000000"/>
        </w:rPr>
        <w:t>En la parte izquierda debajo del encabezado se desplegar un menú lateral que tendrá las opciones del usuario las cuales son:</w:t>
      </w:r>
    </w:p>
    <w:p w14:paraId="00000369" w14:textId="77777777" w:rsidR="00C84E69" w:rsidRDefault="00C84E69">
      <w:pPr>
        <w:pStyle w:val="Normal0"/>
        <w:pBdr>
          <w:top w:val="nil"/>
          <w:left w:val="nil"/>
          <w:bottom w:val="nil"/>
          <w:right w:val="nil"/>
          <w:between w:val="nil"/>
        </w:pBdr>
        <w:ind w:left="1200"/>
        <w:rPr>
          <w:color w:val="000000"/>
        </w:rPr>
      </w:pPr>
    </w:p>
    <w:p w14:paraId="0000036A" w14:textId="77777777" w:rsidR="00C84E69" w:rsidRDefault="001A36A1">
      <w:pPr>
        <w:pStyle w:val="Normal0"/>
        <w:numPr>
          <w:ilvl w:val="0"/>
          <w:numId w:val="6"/>
        </w:numPr>
        <w:pBdr>
          <w:top w:val="nil"/>
          <w:left w:val="nil"/>
          <w:bottom w:val="nil"/>
          <w:right w:val="nil"/>
          <w:between w:val="nil"/>
        </w:pBdr>
        <w:rPr>
          <w:color w:val="000000"/>
        </w:rPr>
      </w:pPr>
      <w:r>
        <w:rPr>
          <w:color w:val="000000"/>
        </w:rPr>
        <w:t>Inicio: Lo redireccionara a la pestaña principal</w:t>
      </w:r>
    </w:p>
    <w:p w14:paraId="0000036B" w14:textId="77777777" w:rsidR="00C84E69" w:rsidRDefault="001A36A1">
      <w:pPr>
        <w:pStyle w:val="Normal0"/>
        <w:numPr>
          <w:ilvl w:val="0"/>
          <w:numId w:val="4"/>
        </w:numPr>
        <w:pBdr>
          <w:top w:val="nil"/>
          <w:left w:val="nil"/>
          <w:bottom w:val="nil"/>
          <w:right w:val="nil"/>
          <w:between w:val="nil"/>
        </w:pBdr>
        <w:rPr>
          <w:color w:val="000000"/>
        </w:rPr>
      </w:pPr>
      <w:r>
        <w:rPr>
          <w:color w:val="000000"/>
        </w:rPr>
        <w:t xml:space="preserve">Catalogo: Lo redireccionará a la pestaña donde podrá ver los productos actualmente disponibles para posteriormente comprarlos </w:t>
      </w:r>
    </w:p>
    <w:p w14:paraId="0000036C" w14:textId="77777777" w:rsidR="00C84E69" w:rsidRDefault="001A36A1">
      <w:pPr>
        <w:pStyle w:val="Normal0"/>
        <w:numPr>
          <w:ilvl w:val="0"/>
          <w:numId w:val="4"/>
        </w:numPr>
        <w:pBdr>
          <w:top w:val="nil"/>
          <w:left w:val="nil"/>
          <w:bottom w:val="nil"/>
          <w:right w:val="nil"/>
          <w:between w:val="nil"/>
        </w:pBdr>
        <w:rPr>
          <w:color w:val="000000"/>
        </w:rPr>
      </w:pPr>
      <w:r>
        <w:rPr>
          <w:color w:val="000000"/>
        </w:rPr>
        <w:lastRenderedPageBreak/>
        <w:t>Mi perfil: Lo direccionará a una pestaña donde podrá ver todos los datos de su perfil y estado de cuenta</w:t>
      </w:r>
    </w:p>
    <w:p w14:paraId="0000036D" w14:textId="77777777" w:rsidR="00C84E69" w:rsidRDefault="001A36A1">
      <w:pPr>
        <w:pStyle w:val="Normal0"/>
        <w:numPr>
          <w:ilvl w:val="0"/>
          <w:numId w:val="4"/>
        </w:numPr>
        <w:pBdr>
          <w:top w:val="nil"/>
          <w:left w:val="nil"/>
          <w:bottom w:val="nil"/>
          <w:right w:val="nil"/>
          <w:between w:val="nil"/>
        </w:pBdr>
        <w:rPr>
          <w:color w:val="000000"/>
        </w:rPr>
      </w:pPr>
      <w:r>
        <w:rPr>
          <w:color w:val="000000"/>
        </w:rPr>
        <w:t>Mi historial: Podrá visualizar el historial de compras que ha realizado</w:t>
      </w:r>
    </w:p>
    <w:p w14:paraId="0000036E" w14:textId="77777777" w:rsidR="00C84E69" w:rsidRDefault="001A36A1">
      <w:pPr>
        <w:pStyle w:val="Normal0"/>
        <w:numPr>
          <w:ilvl w:val="0"/>
          <w:numId w:val="4"/>
        </w:numPr>
        <w:pBdr>
          <w:top w:val="nil"/>
          <w:left w:val="nil"/>
          <w:bottom w:val="nil"/>
          <w:right w:val="nil"/>
          <w:between w:val="nil"/>
        </w:pBdr>
        <w:rPr>
          <w:color w:val="000000"/>
        </w:rPr>
      </w:pPr>
      <w:r>
        <w:rPr>
          <w:color w:val="000000"/>
        </w:rPr>
        <w:t>Me todo de pago: Visualizará una pestaña donde podrá seleccionar un método de pago y guardarlo para evitar llenar el campo de método de pago en cada compra.</w:t>
      </w:r>
    </w:p>
    <w:p w14:paraId="0000036F" w14:textId="77777777" w:rsidR="00C84E69" w:rsidRDefault="00C84E69">
      <w:pPr>
        <w:pStyle w:val="Normal0"/>
        <w:pBdr>
          <w:top w:val="nil"/>
          <w:left w:val="nil"/>
          <w:bottom w:val="nil"/>
          <w:right w:val="nil"/>
          <w:between w:val="nil"/>
        </w:pBdr>
        <w:ind w:left="1200"/>
        <w:rPr>
          <w:color w:val="000000"/>
        </w:rPr>
      </w:pPr>
    </w:p>
    <w:p w14:paraId="00000370" w14:textId="77777777" w:rsidR="00C84E69" w:rsidRDefault="001A36A1">
      <w:pPr>
        <w:pStyle w:val="Normal0"/>
        <w:pBdr>
          <w:top w:val="nil"/>
          <w:left w:val="nil"/>
          <w:bottom w:val="nil"/>
          <w:right w:val="nil"/>
          <w:between w:val="nil"/>
        </w:pBdr>
        <w:ind w:left="1200"/>
        <w:rPr>
          <w:color w:val="000000"/>
        </w:rPr>
      </w:pPr>
      <w:r>
        <w:rPr>
          <w:color w:val="000000"/>
        </w:rPr>
        <w:t xml:space="preserve">En la parte central podrá ver las novedades y los productos nuevos en este sector, también podrá visualizar los productos novedosos y ofertas actuales, esta información la vera tipo anuncio con su imagen y texto. </w:t>
      </w:r>
    </w:p>
    <w:p w14:paraId="00000371" w14:textId="77777777" w:rsidR="00C84E69" w:rsidRDefault="00C84E69">
      <w:pPr>
        <w:pStyle w:val="Normal0"/>
        <w:pBdr>
          <w:top w:val="nil"/>
          <w:left w:val="nil"/>
          <w:bottom w:val="nil"/>
          <w:right w:val="nil"/>
          <w:between w:val="nil"/>
        </w:pBdr>
        <w:ind w:left="720"/>
        <w:rPr>
          <w:color w:val="000000"/>
        </w:rPr>
      </w:pPr>
    </w:p>
    <w:p w14:paraId="00000372" w14:textId="77777777" w:rsidR="00C84E69" w:rsidRDefault="00C84E69">
      <w:pPr>
        <w:pStyle w:val="Normal0"/>
        <w:pBdr>
          <w:top w:val="nil"/>
          <w:left w:val="nil"/>
          <w:bottom w:val="nil"/>
          <w:right w:val="nil"/>
          <w:between w:val="nil"/>
        </w:pBdr>
        <w:ind w:left="1200"/>
        <w:rPr>
          <w:color w:val="000000"/>
        </w:rPr>
      </w:pPr>
    </w:p>
    <w:p w14:paraId="00000373" w14:textId="77777777" w:rsidR="00C84E69" w:rsidRDefault="001A36A1">
      <w:pPr>
        <w:pStyle w:val="Normal0"/>
        <w:pBdr>
          <w:top w:val="nil"/>
          <w:left w:val="nil"/>
          <w:bottom w:val="nil"/>
          <w:right w:val="nil"/>
          <w:between w:val="nil"/>
        </w:pBdr>
        <w:ind w:left="1200"/>
        <w:rPr>
          <w:color w:val="000000"/>
        </w:rPr>
      </w:pPr>
      <w:r>
        <w:rPr>
          <w:color w:val="000000"/>
        </w:rPr>
        <w:t xml:space="preserve">En la parte derecha de la página web podrá ver una burbuja donde estará el chat Bot para realizar diversas solicites y un carrito de comprar para acceder a las compras más rápido y ver los productos que ha solicitado en la transacción reflejando el valor acumulado por los productos seleccionados </w:t>
      </w:r>
    </w:p>
    <w:p w14:paraId="00000374" w14:textId="77777777" w:rsidR="00C84E69" w:rsidRDefault="00C84E69">
      <w:pPr>
        <w:pStyle w:val="Normal0"/>
        <w:pBdr>
          <w:top w:val="nil"/>
          <w:left w:val="nil"/>
          <w:bottom w:val="nil"/>
          <w:right w:val="nil"/>
          <w:between w:val="nil"/>
        </w:pBdr>
        <w:ind w:left="1200"/>
        <w:rPr>
          <w:color w:val="000000"/>
        </w:rPr>
      </w:pPr>
    </w:p>
    <w:p w14:paraId="00000375" w14:textId="77777777" w:rsidR="00C84E69" w:rsidRDefault="001A36A1">
      <w:pPr>
        <w:pStyle w:val="Normal0"/>
        <w:pBdr>
          <w:top w:val="nil"/>
          <w:left w:val="nil"/>
          <w:bottom w:val="nil"/>
          <w:right w:val="nil"/>
          <w:between w:val="nil"/>
        </w:pBdr>
        <w:ind w:left="1200"/>
        <w:rPr>
          <w:color w:val="000000"/>
        </w:rPr>
      </w:pPr>
      <w:r>
        <w:rPr>
          <w:color w:val="000000"/>
        </w:rPr>
        <w:t xml:space="preserve">El footer estará en la parte inferior de la página web don se encontrará la información de teléfonos de contacto de soporte dirección presencial de la sede.  </w:t>
      </w:r>
    </w:p>
    <w:p w14:paraId="00000376" w14:textId="77777777" w:rsidR="00C84E69" w:rsidRDefault="00C84E69">
      <w:pPr>
        <w:pStyle w:val="Normal0"/>
        <w:pBdr>
          <w:top w:val="nil"/>
          <w:left w:val="nil"/>
          <w:bottom w:val="nil"/>
          <w:right w:val="nil"/>
          <w:between w:val="nil"/>
        </w:pBdr>
        <w:ind w:left="1200"/>
        <w:rPr>
          <w:color w:val="000000"/>
        </w:rPr>
      </w:pPr>
    </w:p>
    <w:p w14:paraId="00000377" w14:textId="6CC6F250" w:rsidR="00C84E69" w:rsidRDefault="00C84E69">
      <w:pPr>
        <w:pStyle w:val="Normal0"/>
        <w:pBdr>
          <w:top w:val="nil"/>
          <w:left w:val="nil"/>
          <w:bottom w:val="nil"/>
          <w:right w:val="nil"/>
          <w:between w:val="nil"/>
        </w:pBdr>
        <w:ind w:left="1200"/>
        <w:rPr>
          <w:color w:val="000000"/>
        </w:rPr>
      </w:pPr>
    </w:p>
    <w:p w14:paraId="274ACB52" w14:textId="477522B7" w:rsidR="00AE4943" w:rsidRPr="00AE4943" w:rsidRDefault="007B4B60" w:rsidP="007B4B60">
      <w:pPr>
        <w:pStyle w:val="Normal0"/>
        <w:pBdr>
          <w:top w:val="nil"/>
          <w:left w:val="nil"/>
          <w:bottom w:val="nil"/>
          <w:right w:val="nil"/>
          <w:between w:val="nil"/>
        </w:pBdr>
        <w:ind w:left="1200"/>
        <w:rPr>
          <w:b/>
          <w:bCs/>
          <w:color w:val="000000"/>
          <w:sz w:val="26"/>
          <w:szCs w:val="26"/>
        </w:rPr>
      </w:pPr>
      <w:r>
        <w:rPr>
          <w:b/>
          <w:bCs/>
          <w:color w:val="000000"/>
          <w:sz w:val="26"/>
          <w:szCs w:val="26"/>
        </w:rPr>
        <w:t>3.1.2</w:t>
      </w:r>
      <w:r w:rsidR="00AE4943" w:rsidRPr="00AE4943">
        <w:rPr>
          <w:b/>
          <w:bCs/>
          <w:color w:val="000000"/>
          <w:sz w:val="26"/>
          <w:szCs w:val="26"/>
        </w:rPr>
        <w:tab/>
        <w:t>Interfaces de hardware</w:t>
      </w:r>
    </w:p>
    <w:p w14:paraId="00000379" w14:textId="77777777" w:rsidR="00C84E69" w:rsidRDefault="001A36A1">
      <w:pPr>
        <w:pStyle w:val="Normal0"/>
        <w:pBdr>
          <w:top w:val="nil"/>
          <w:left w:val="nil"/>
          <w:bottom w:val="nil"/>
          <w:right w:val="nil"/>
          <w:between w:val="nil"/>
        </w:pBdr>
        <w:ind w:left="1200"/>
        <w:rPr>
          <w:color w:val="000000"/>
        </w:rPr>
      </w:pPr>
      <w:r>
        <w:rPr>
          <w:color w:val="000000"/>
        </w:rPr>
        <w:t>Lo mínimo que se requiere para que pueda navegar por el aplicativo en condición optima:</w:t>
      </w:r>
    </w:p>
    <w:p w14:paraId="0000037A" w14:textId="77777777" w:rsidR="00C84E69" w:rsidRDefault="00C84E69">
      <w:pPr>
        <w:pStyle w:val="Normal0"/>
        <w:pBdr>
          <w:top w:val="nil"/>
          <w:left w:val="nil"/>
          <w:bottom w:val="nil"/>
          <w:right w:val="nil"/>
          <w:between w:val="nil"/>
        </w:pBdr>
        <w:ind w:left="1200"/>
        <w:rPr>
          <w:color w:val="000000"/>
        </w:rPr>
      </w:pPr>
    </w:p>
    <w:p w14:paraId="0000037B" w14:textId="77777777" w:rsidR="00C84E69" w:rsidRDefault="001A36A1">
      <w:pPr>
        <w:pStyle w:val="Normal0"/>
        <w:numPr>
          <w:ilvl w:val="0"/>
          <w:numId w:val="9"/>
        </w:numPr>
        <w:pBdr>
          <w:top w:val="nil"/>
          <w:left w:val="nil"/>
          <w:bottom w:val="nil"/>
          <w:right w:val="nil"/>
          <w:between w:val="nil"/>
        </w:pBdr>
        <w:rPr>
          <w:color w:val="000000"/>
        </w:rPr>
      </w:pPr>
      <w:r>
        <w:rPr>
          <w:color w:val="000000"/>
        </w:rPr>
        <w:t xml:space="preserve">Memoria </w:t>
      </w:r>
      <w:proofErr w:type="spellStart"/>
      <w:r>
        <w:rPr>
          <w:color w:val="000000"/>
        </w:rPr>
        <w:t>Ram</w:t>
      </w:r>
      <w:proofErr w:type="spellEnd"/>
      <w:r>
        <w:rPr>
          <w:color w:val="000000"/>
        </w:rPr>
        <w:t xml:space="preserve"> de 16 GB</w:t>
      </w:r>
    </w:p>
    <w:p w14:paraId="0000037C" w14:textId="77777777" w:rsidR="00C84E69" w:rsidRDefault="001A36A1">
      <w:pPr>
        <w:pStyle w:val="Normal0"/>
        <w:numPr>
          <w:ilvl w:val="0"/>
          <w:numId w:val="9"/>
        </w:numPr>
        <w:pBdr>
          <w:top w:val="nil"/>
          <w:left w:val="nil"/>
          <w:bottom w:val="nil"/>
          <w:right w:val="nil"/>
          <w:between w:val="nil"/>
        </w:pBdr>
        <w:rPr>
          <w:color w:val="000000"/>
        </w:rPr>
      </w:pPr>
      <w:r>
        <w:rPr>
          <w:color w:val="000000"/>
        </w:rPr>
        <w:t>Desde un procesador i5 en adelante</w:t>
      </w:r>
    </w:p>
    <w:p w14:paraId="0000037D" w14:textId="77777777" w:rsidR="00C84E69" w:rsidRDefault="001A36A1">
      <w:pPr>
        <w:pStyle w:val="Normal0"/>
        <w:numPr>
          <w:ilvl w:val="0"/>
          <w:numId w:val="9"/>
        </w:numPr>
        <w:pBdr>
          <w:top w:val="nil"/>
          <w:left w:val="nil"/>
          <w:bottom w:val="nil"/>
          <w:right w:val="nil"/>
          <w:between w:val="nil"/>
        </w:pBdr>
        <w:rPr>
          <w:color w:val="000000"/>
        </w:rPr>
      </w:pPr>
      <w:r>
        <w:rPr>
          <w:color w:val="000000"/>
        </w:rPr>
        <w:t>Monitor de 24 pulgadas</w:t>
      </w:r>
    </w:p>
    <w:p w14:paraId="0000037E" w14:textId="77777777" w:rsidR="00C84E69" w:rsidRDefault="001A36A1">
      <w:pPr>
        <w:pStyle w:val="Normal0"/>
        <w:numPr>
          <w:ilvl w:val="0"/>
          <w:numId w:val="9"/>
        </w:numPr>
        <w:pBdr>
          <w:top w:val="nil"/>
          <w:left w:val="nil"/>
          <w:bottom w:val="nil"/>
          <w:right w:val="nil"/>
          <w:between w:val="nil"/>
        </w:pBdr>
        <w:rPr>
          <w:color w:val="000000"/>
        </w:rPr>
      </w:pPr>
      <w:r>
        <w:rPr>
          <w:color w:val="000000"/>
        </w:rPr>
        <w:t xml:space="preserve">Graficas integrada o </w:t>
      </w:r>
      <w:proofErr w:type="spellStart"/>
      <w:r>
        <w:rPr>
          <w:color w:val="000000"/>
        </w:rPr>
        <w:t>fisica</w:t>
      </w:r>
      <w:proofErr w:type="spellEnd"/>
      <w:r>
        <w:rPr>
          <w:color w:val="000000"/>
        </w:rPr>
        <w:t xml:space="preserve"> de 4 </w:t>
      </w:r>
      <w:proofErr w:type="spellStart"/>
      <w:r>
        <w:rPr>
          <w:color w:val="000000"/>
        </w:rPr>
        <w:t>gb</w:t>
      </w:r>
      <w:proofErr w:type="spellEnd"/>
      <w:r>
        <w:rPr>
          <w:color w:val="000000"/>
        </w:rPr>
        <w:t xml:space="preserve"> en adelante </w:t>
      </w:r>
    </w:p>
    <w:p w14:paraId="0000037F" w14:textId="77777777" w:rsidR="00C84E69" w:rsidRDefault="001A36A1">
      <w:pPr>
        <w:pStyle w:val="Normal0"/>
        <w:numPr>
          <w:ilvl w:val="0"/>
          <w:numId w:val="9"/>
        </w:numPr>
        <w:pBdr>
          <w:top w:val="nil"/>
          <w:left w:val="nil"/>
          <w:bottom w:val="nil"/>
          <w:right w:val="nil"/>
          <w:between w:val="nil"/>
        </w:pBdr>
        <w:rPr>
          <w:color w:val="000000"/>
        </w:rPr>
      </w:pPr>
      <w:r>
        <w:rPr>
          <w:color w:val="000000"/>
        </w:rPr>
        <w:t xml:space="preserve">Mouse y Teclado </w:t>
      </w:r>
    </w:p>
    <w:p w14:paraId="00000380" w14:textId="77777777" w:rsidR="00C84E69" w:rsidRDefault="001A36A1">
      <w:pPr>
        <w:pStyle w:val="Normal0"/>
        <w:numPr>
          <w:ilvl w:val="0"/>
          <w:numId w:val="9"/>
        </w:numPr>
        <w:pBdr>
          <w:top w:val="nil"/>
          <w:left w:val="nil"/>
          <w:bottom w:val="nil"/>
          <w:right w:val="nil"/>
          <w:between w:val="nil"/>
        </w:pBdr>
        <w:rPr>
          <w:color w:val="000000"/>
        </w:rPr>
      </w:pPr>
      <w:r>
        <w:rPr>
          <w:color w:val="000000"/>
        </w:rPr>
        <w:t>laptop con características similares</w:t>
      </w:r>
    </w:p>
    <w:p w14:paraId="00000381" w14:textId="54DFA629" w:rsidR="00C84E69" w:rsidRDefault="007B4B60" w:rsidP="007B4B60">
      <w:pPr>
        <w:pStyle w:val="Ttulo3"/>
      </w:pPr>
      <w:bookmarkStart w:id="18" w:name="_Toc152656420"/>
      <w:r>
        <w:t>3.1.3</w:t>
      </w:r>
      <w:r w:rsidR="00AE4943">
        <w:t xml:space="preserve"> </w:t>
      </w:r>
      <w:bookmarkEnd w:id="18"/>
      <w:r>
        <w:t>Interfaces de software</w:t>
      </w:r>
    </w:p>
    <w:p w14:paraId="50760D64" w14:textId="2B8F9A7C" w:rsidR="007B4B60" w:rsidRPr="007B4B60" w:rsidRDefault="001A36A1" w:rsidP="007B4B60">
      <w:pPr>
        <w:pStyle w:val="Normal0"/>
        <w:pBdr>
          <w:top w:val="nil"/>
          <w:left w:val="nil"/>
          <w:bottom w:val="nil"/>
          <w:right w:val="nil"/>
          <w:between w:val="nil"/>
        </w:pBdr>
        <w:ind w:left="1560"/>
        <w:rPr>
          <w:b/>
          <w:bCs/>
          <w:color w:val="000000"/>
        </w:rPr>
      </w:pPr>
      <w:r>
        <w:rPr>
          <w:color w:val="000000"/>
        </w:rPr>
        <w:t>-</w:t>
      </w:r>
      <w:bookmarkStart w:id="19" w:name="_Toc152656421"/>
      <w:r w:rsidR="007B4B60" w:rsidRPr="007B4B60">
        <w:t xml:space="preserve"> </w:t>
      </w:r>
      <w:r w:rsidR="007B4B60" w:rsidRPr="007B4B60">
        <w:rPr>
          <w:b/>
          <w:bCs/>
          <w:color w:val="000000"/>
        </w:rPr>
        <w:t>Interfaz de Usuario (UI):</w:t>
      </w:r>
    </w:p>
    <w:p w14:paraId="5BEC95AF" w14:textId="77777777" w:rsidR="007B4B60" w:rsidRPr="007B4B60" w:rsidRDefault="007B4B60" w:rsidP="007B4B60">
      <w:pPr>
        <w:pStyle w:val="Normal0"/>
        <w:pBdr>
          <w:top w:val="nil"/>
          <w:left w:val="nil"/>
          <w:bottom w:val="nil"/>
          <w:right w:val="nil"/>
          <w:between w:val="nil"/>
        </w:pBdr>
        <w:ind w:left="1560"/>
        <w:rPr>
          <w:color w:val="000000"/>
        </w:rPr>
      </w:pPr>
    </w:p>
    <w:p w14:paraId="1E374B0B" w14:textId="203792AC" w:rsidR="007B4B60" w:rsidRDefault="007B4B60" w:rsidP="007B4B60">
      <w:pPr>
        <w:pStyle w:val="Normal0"/>
        <w:pBdr>
          <w:top w:val="nil"/>
          <w:left w:val="nil"/>
          <w:bottom w:val="nil"/>
          <w:right w:val="nil"/>
          <w:between w:val="nil"/>
        </w:pBdr>
        <w:ind w:left="1560"/>
        <w:rPr>
          <w:color w:val="000000"/>
        </w:rPr>
      </w:pPr>
      <w:r w:rsidRPr="007B4B60">
        <w:rPr>
          <w:color w:val="000000"/>
        </w:rPr>
        <w:t>La interfaz de usuario es la capa visible con la que interactúan los visitantes del sitio. Incluye elementos como menús, botones, formularios y páginas de productos. Un diseño intuitivo y atractivo contribuye significativamente a la experiencia del usuario.</w:t>
      </w:r>
    </w:p>
    <w:p w14:paraId="0F028EAE" w14:textId="77777777" w:rsidR="007B4B60" w:rsidRPr="007B4B60" w:rsidRDefault="007B4B60" w:rsidP="007B4B60">
      <w:pPr>
        <w:pStyle w:val="Normal0"/>
        <w:pBdr>
          <w:top w:val="nil"/>
          <w:left w:val="nil"/>
          <w:bottom w:val="nil"/>
          <w:right w:val="nil"/>
          <w:between w:val="nil"/>
        </w:pBdr>
        <w:ind w:left="1560"/>
        <w:rPr>
          <w:color w:val="000000"/>
        </w:rPr>
      </w:pPr>
    </w:p>
    <w:p w14:paraId="4A46B11F" w14:textId="77777777" w:rsidR="007B4B60" w:rsidRPr="007B4B60" w:rsidRDefault="007B4B60" w:rsidP="007B4B60">
      <w:pPr>
        <w:pStyle w:val="Normal0"/>
        <w:pBdr>
          <w:top w:val="nil"/>
          <w:left w:val="nil"/>
          <w:bottom w:val="nil"/>
          <w:right w:val="nil"/>
          <w:between w:val="nil"/>
        </w:pBdr>
        <w:ind w:left="1560"/>
        <w:rPr>
          <w:b/>
          <w:bCs/>
          <w:color w:val="000000"/>
        </w:rPr>
      </w:pPr>
      <w:r w:rsidRPr="007B4B60">
        <w:rPr>
          <w:b/>
          <w:bCs/>
          <w:color w:val="000000"/>
        </w:rPr>
        <w:t>Interfaz de Experiencia de Usuario (UX):</w:t>
      </w:r>
    </w:p>
    <w:p w14:paraId="1505E115" w14:textId="77777777" w:rsidR="007B4B60" w:rsidRPr="007B4B60" w:rsidRDefault="007B4B60" w:rsidP="007B4B60">
      <w:pPr>
        <w:pStyle w:val="Normal0"/>
        <w:pBdr>
          <w:top w:val="nil"/>
          <w:left w:val="nil"/>
          <w:bottom w:val="nil"/>
          <w:right w:val="nil"/>
          <w:between w:val="nil"/>
        </w:pBdr>
        <w:ind w:left="1560"/>
        <w:rPr>
          <w:color w:val="000000"/>
        </w:rPr>
      </w:pPr>
    </w:p>
    <w:p w14:paraId="1D98AEE9"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La interfaz de experiencia de usuario se centra en la usabilidad y la experiencia general del usuario en el sitio web. Incluye la navegación, el flujo de compra y cualquier interacción que afecte la satisfacción del usuario.</w:t>
      </w:r>
    </w:p>
    <w:p w14:paraId="057AD0AD"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Administración:</w:t>
      </w:r>
    </w:p>
    <w:p w14:paraId="53A440E2" w14:textId="77777777" w:rsidR="007B4B60" w:rsidRPr="007B4B60" w:rsidRDefault="007B4B60" w:rsidP="007B4B60">
      <w:pPr>
        <w:pStyle w:val="Normal0"/>
        <w:pBdr>
          <w:top w:val="nil"/>
          <w:left w:val="nil"/>
          <w:bottom w:val="nil"/>
          <w:right w:val="nil"/>
          <w:between w:val="nil"/>
        </w:pBdr>
        <w:ind w:left="1560"/>
        <w:rPr>
          <w:color w:val="000000"/>
        </w:rPr>
      </w:pPr>
    </w:p>
    <w:p w14:paraId="5F59F53E"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 xml:space="preserve">Esta interfaz está destinada a los propietarios de la tienda y al personal administrativo. Permite la gestión de productos, inventario, pedidos, clientes y otras configuraciones del sitio. Plataformas como </w:t>
      </w:r>
      <w:proofErr w:type="spellStart"/>
      <w:r w:rsidRPr="007B4B60">
        <w:rPr>
          <w:color w:val="000000"/>
        </w:rPr>
        <w:t>Shopify</w:t>
      </w:r>
      <w:proofErr w:type="spellEnd"/>
      <w:r w:rsidRPr="007B4B60">
        <w:rPr>
          <w:color w:val="000000"/>
        </w:rPr>
        <w:t xml:space="preserve">, </w:t>
      </w:r>
      <w:proofErr w:type="spellStart"/>
      <w:r w:rsidRPr="007B4B60">
        <w:rPr>
          <w:color w:val="000000"/>
        </w:rPr>
        <w:t>Magento</w:t>
      </w:r>
      <w:proofErr w:type="spellEnd"/>
      <w:r w:rsidRPr="007B4B60">
        <w:rPr>
          <w:color w:val="000000"/>
        </w:rPr>
        <w:t xml:space="preserve"> y </w:t>
      </w:r>
      <w:proofErr w:type="spellStart"/>
      <w:r w:rsidRPr="007B4B60">
        <w:rPr>
          <w:color w:val="000000"/>
        </w:rPr>
        <w:t>WooCommerce</w:t>
      </w:r>
      <w:proofErr w:type="spellEnd"/>
      <w:r w:rsidRPr="007B4B60">
        <w:rPr>
          <w:color w:val="000000"/>
        </w:rPr>
        <w:t xml:space="preserve"> proporcionan interfaces administrativas robustas.</w:t>
      </w:r>
    </w:p>
    <w:p w14:paraId="19222EE2"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Carrito de Compras:</w:t>
      </w:r>
    </w:p>
    <w:p w14:paraId="4F6D4208" w14:textId="77777777" w:rsidR="007B4B60" w:rsidRPr="007B4B60" w:rsidRDefault="007B4B60" w:rsidP="007B4B60">
      <w:pPr>
        <w:pStyle w:val="Normal0"/>
        <w:pBdr>
          <w:top w:val="nil"/>
          <w:left w:val="nil"/>
          <w:bottom w:val="nil"/>
          <w:right w:val="nil"/>
          <w:between w:val="nil"/>
        </w:pBdr>
        <w:ind w:left="1560"/>
        <w:rPr>
          <w:color w:val="000000"/>
        </w:rPr>
      </w:pPr>
    </w:p>
    <w:p w14:paraId="2D8B1402"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lastRenderedPageBreak/>
        <w:t>La interfaz de carrito de compras permite a los usuarios agregar, eliminar y gestionar productos en su carrito antes de realizar el pago. Debe ser fácil de entender y utilizar para facilitar el proceso de compra.</w:t>
      </w:r>
    </w:p>
    <w:p w14:paraId="4B8B682B" w14:textId="77777777" w:rsidR="007B4B60" w:rsidRPr="007B4B60" w:rsidRDefault="007B4B60" w:rsidP="007B4B60">
      <w:pPr>
        <w:pStyle w:val="Normal0"/>
        <w:pBdr>
          <w:top w:val="nil"/>
          <w:left w:val="nil"/>
          <w:bottom w:val="nil"/>
          <w:right w:val="nil"/>
          <w:between w:val="nil"/>
        </w:pBdr>
        <w:ind w:left="1560"/>
        <w:rPr>
          <w:b/>
          <w:bCs/>
          <w:color w:val="000000"/>
        </w:rPr>
      </w:pPr>
      <w:r w:rsidRPr="007B4B60">
        <w:rPr>
          <w:b/>
          <w:bCs/>
          <w:color w:val="000000"/>
        </w:rPr>
        <w:t>Interfaz de Pasarela de Pago:</w:t>
      </w:r>
    </w:p>
    <w:p w14:paraId="3E28127D" w14:textId="77777777" w:rsidR="007B4B60" w:rsidRPr="007B4B60" w:rsidRDefault="007B4B60" w:rsidP="007B4B60">
      <w:pPr>
        <w:pStyle w:val="Normal0"/>
        <w:pBdr>
          <w:top w:val="nil"/>
          <w:left w:val="nil"/>
          <w:bottom w:val="nil"/>
          <w:right w:val="nil"/>
          <w:between w:val="nil"/>
        </w:pBdr>
        <w:ind w:left="1560"/>
        <w:rPr>
          <w:color w:val="000000"/>
        </w:rPr>
      </w:pPr>
    </w:p>
    <w:p w14:paraId="225A0939" w14:textId="7028538B" w:rsidR="007B4B60" w:rsidRDefault="007B4B60" w:rsidP="007B4B60">
      <w:pPr>
        <w:pStyle w:val="Normal0"/>
        <w:pBdr>
          <w:top w:val="nil"/>
          <w:left w:val="nil"/>
          <w:bottom w:val="nil"/>
          <w:right w:val="nil"/>
          <w:between w:val="nil"/>
        </w:pBdr>
        <w:ind w:left="1560"/>
        <w:rPr>
          <w:color w:val="000000"/>
        </w:rPr>
      </w:pPr>
      <w:r w:rsidRPr="007B4B60">
        <w:rPr>
          <w:color w:val="000000"/>
        </w:rPr>
        <w:t>Esta interfaz facilita la comunicación segura entre la tienda virtual y los servicios de procesamiento de pagos. Se encarga de la entrada de información de pago y de la confirmación de transacciones.</w:t>
      </w:r>
    </w:p>
    <w:p w14:paraId="5619ED63" w14:textId="77777777" w:rsidR="007B4B60" w:rsidRPr="007B4B60" w:rsidRDefault="007B4B60" w:rsidP="007B4B60">
      <w:pPr>
        <w:pStyle w:val="Normal0"/>
        <w:pBdr>
          <w:top w:val="nil"/>
          <w:left w:val="nil"/>
          <w:bottom w:val="nil"/>
          <w:right w:val="nil"/>
          <w:between w:val="nil"/>
        </w:pBdr>
        <w:ind w:left="1560"/>
        <w:rPr>
          <w:color w:val="000000"/>
        </w:rPr>
      </w:pPr>
    </w:p>
    <w:p w14:paraId="732091F1" w14:textId="77777777" w:rsidR="007B4B60" w:rsidRPr="007B4B60" w:rsidRDefault="007B4B60" w:rsidP="007B4B60">
      <w:pPr>
        <w:pStyle w:val="Normal0"/>
        <w:pBdr>
          <w:top w:val="nil"/>
          <w:left w:val="nil"/>
          <w:bottom w:val="nil"/>
          <w:right w:val="nil"/>
          <w:between w:val="nil"/>
        </w:pBdr>
        <w:ind w:left="1560"/>
        <w:rPr>
          <w:b/>
          <w:bCs/>
          <w:color w:val="000000"/>
        </w:rPr>
      </w:pPr>
      <w:r w:rsidRPr="007B4B60">
        <w:rPr>
          <w:b/>
          <w:bCs/>
          <w:color w:val="000000"/>
        </w:rPr>
        <w:t>Interfaz de Integración de API:</w:t>
      </w:r>
    </w:p>
    <w:p w14:paraId="438BBA45" w14:textId="77777777" w:rsidR="007B4B60" w:rsidRPr="007B4B60" w:rsidRDefault="007B4B60" w:rsidP="007B4B60">
      <w:pPr>
        <w:pStyle w:val="Normal0"/>
        <w:pBdr>
          <w:top w:val="nil"/>
          <w:left w:val="nil"/>
          <w:bottom w:val="nil"/>
          <w:right w:val="nil"/>
          <w:between w:val="nil"/>
        </w:pBdr>
        <w:ind w:left="1560"/>
        <w:rPr>
          <w:color w:val="000000"/>
        </w:rPr>
      </w:pPr>
    </w:p>
    <w:p w14:paraId="6275BC4F"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Para conectar la tienda virtual con servicios externos como sistemas de envío, pasarelas de pago, o redes sociales, se utilizan interfaces de programación de aplicaciones (API). Estas interfaces permiten la transferencia de datos entre la tienda y otras plataformas.</w:t>
      </w:r>
    </w:p>
    <w:p w14:paraId="59C61B55"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Búsqueda:</w:t>
      </w:r>
    </w:p>
    <w:p w14:paraId="201376A7" w14:textId="77777777" w:rsidR="007B4B60" w:rsidRPr="007B4B60" w:rsidRDefault="007B4B60" w:rsidP="007B4B60">
      <w:pPr>
        <w:pStyle w:val="Normal0"/>
        <w:pBdr>
          <w:top w:val="nil"/>
          <w:left w:val="nil"/>
          <w:bottom w:val="nil"/>
          <w:right w:val="nil"/>
          <w:between w:val="nil"/>
        </w:pBdr>
        <w:ind w:left="1560"/>
        <w:rPr>
          <w:color w:val="000000"/>
        </w:rPr>
      </w:pPr>
    </w:p>
    <w:p w14:paraId="25BBB84A"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Una interfaz de búsqueda efectiva es esencial para ayudar a los usuarios a encontrar rápidamente los productos que desean. Puede incluir funciones como autocompletado, filtros avanzados y sugerencias de productos.</w:t>
      </w:r>
    </w:p>
    <w:p w14:paraId="2D99BDA2"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Comunicación y Soporte al Cliente:</w:t>
      </w:r>
    </w:p>
    <w:p w14:paraId="7E0CC604" w14:textId="77777777" w:rsidR="007B4B60" w:rsidRPr="007B4B60" w:rsidRDefault="007B4B60" w:rsidP="007B4B60">
      <w:pPr>
        <w:pStyle w:val="Normal0"/>
        <w:pBdr>
          <w:top w:val="nil"/>
          <w:left w:val="nil"/>
          <w:bottom w:val="nil"/>
          <w:right w:val="nil"/>
          <w:between w:val="nil"/>
        </w:pBdr>
        <w:ind w:left="1560"/>
        <w:rPr>
          <w:color w:val="000000"/>
        </w:rPr>
      </w:pPr>
    </w:p>
    <w:p w14:paraId="4B15834F"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Herramientas de chat en vivo, formularios de contacto y sistemas de tickets son ejemplos de interfaces que facilitan la comunicación entre los clientes y el equipo de soporte.</w:t>
      </w:r>
    </w:p>
    <w:p w14:paraId="135B5148" w14:textId="77777777" w:rsidR="007B4B60" w:rsidRPr="007B4B60" w:rsidRDefault="007B4B60" w:rsidP="007B4B60">
      <w:pPr>
        <w:pStyle w:val="Normal0"/>
        <w:pBdr>
          <w:top w:val="nil"/>
          <w:left w:val="nil"/>
          <w:bottom w:val="nil"/>
          <w:right w:val="nil"/>
          <w:between w:val="nil"/>
        </w:pBdr>
        <w:ind w:left="1560"/>
        <w:rPr>
          <w:color w:val="000000"/>
        </w:rPr>
      </w:pPr>
      <w:r w:rsidRPr="007B4B60">
        <w:rPr>
          <w:color w:val="000000"/>
        </w:rPr>
        <w:t>Interfaz de Análisis y Estadísticas:</w:t>
      </w:r>
    </w:p>
    <w:p w14:paraId="05AF215C" w14:textId="77777777" w:rsidR="007B4B60" w:rsidRDefault="007B4B60" w:rsidP="00D250C0">
      <w:pPr>
        <w:pStyle w:val="Normal0"/>
        <w:pBdr>
          <w:top w:val="nil"/>
          <w:left w:val="nil"/>
          <w:bottom w:val="nil"/>
          <w:right w:val="nil"/>
          <w:between w:val="nil"/>
        </w:pBdr>
        <w:rPr>
          <w:color w:val="000000"/>
        </w:rPr>
      </w:pPr>
    </w:p>
    <w:p w14:paraId="4461AF3A" w14:textId="77777777" w:rsidR="007B4B60" w:rsidRDefault="007B4B60" w:rsidP="007B4B60">
      <w:pPr>
        <w:pStyle w:val="Normal0"/>
        <w:pBdr>
          <w:top w:val="nil"/>
          <w:left w:val="nil"/>
          <w:bottom w:val="nil"/>
          <w:right w:val="nil"/>
          <w:between w:val="nil"/>
        </w:pBdr>
        <w:ind w:left="1560"/>
        <w:rPr>
          <w:color w:val="000000"/>
        </w:rPr>
      </w:pPr>
    </w:p>
    <w:p w14:paraId="00000385" w14:textId="13E956AA" w:rsidR="00C84E69" w:rsidRDefault="007B4B60" w:rsidP="00D250C0">
      <w:pPr>
        <w:pStyle w:val="Normal0"/>
        <w:pBdr>
          <w:top w:val="nil"/>
          <w:left w:val="nil"/>
          <w:bottom w:val="nil"/>
          <w:right w:val="nil"/>
          <w:between w:val="nil"/>
        </w:pBdr>
        <w:ind w:left="1560"/>
        <w:rPr>
          <w:color w:val="000000"/>
        </w:rPr>
      </w:pPr>
      <w:r w:rsidRPr="007B4B60">
        <w:rPr>
          <w:color w:val="000000"/>
        </w:rPr>
        <w:t xml:space="preserve"> </w:t>
      </w:r>
      <w:r w:rsidR="00AE4943" w:rsidRPr="007B4B60">
        <w:rPr>
          <w:b/>
          <w:bCs/>
          <w:sz w:val="24"/>
        </w:rPr>
        <w:t xml:space="preserve">3.1.4 </w:t>
      </w:r>
      <w:r w:rsidR="001A36A1" w:rsidRPr="007B4B60">
        <w:rPr>
          <w:b/>
          <w:bCs/>
          <w:sz w:val="24"/>
        </w:rPr>
        <w:t xml:space="preserve">Interfaces de comunicación </w:t>
      </w:r>
      <w:r w:rsidR="001A36A1" w:rsidRPr="007B4B60">
        <w:rPr>
          <w:b/>
          <w:bCs/>
          <w:color w:val="000000"/>
          <w:sz w:val="24"/>
        </w:rPr>
        <w:t>herramientas</w:t>
      </w:r>
      <w:r w:rsidR="001A36A1">
        <w:rPr>
          <w:color w:val="000000"/>
        </w:rPr>
        <w:t xml:space="preserve">         </w:t>
      </w:r>
      <w:bookmarkEnd w:id="19"/>
    </w:p>
    <w:p w14:paraId="00000386" w14:textId="19E5B22F" w:rsidR="00C84E69" w:rsidRDefault="00C84E69">
      <w:pPr>
        <w:pStyle w:val="Normal0"/>
        <w:pBdr>
          <w:top w:val="nil"/>
          <w:left w:val="nil"/>
          <w:bottom w:val="nil"/>
          <w:right w:val="nil"/>
          <w:between w:val="nil"/>
        </w:pBdr>
        <w:ind w:left="1200"/>
        <w:rPr>
          <w:color w:val="000000"/>
        </w:rPr>
      </w:pPr>
    </w:p>
    <w:p w14:paraId="6AB91FC5" w14:textId="77777777" w:rsidR="00D250C0" w:rsidRPr="00D250C0" w:rsidRDefault="00D250C0" w:rsidP="00D250C0">
      <w:pPr>
        <w:pStyle w:val="Normal0"/>
        <w:pBdr>
          <w:top w:val="nil"/>
          <w:left w:val="nil"/>
          <w:bottom w:val="nil"/>
          <w:right w:val="nil"/>
          <w:between w:val="nil"/>
        </w:pBdr>
        <w:ind w:left="1200"/>
        <w:rPr>
          <w:color w:val="000000"/>
        </w:rPr>
      </w:pPr>
      <w:r w:rsidRPr="00D250C0">
        <w:rPr>
          <w:color w:val="000000"/>
        </w:rPr>
        <w:t xml:space="preserve">Las interfaces de comunicación en una tienda virtual son esenciales para facilitar la interacción entre la empresa y sus clientes, así como para mejorar la eficiencia interna. Aquí hay algunas herramientas </w:t>
      </w:r>
      <w:proofErr w:type="spellStart"/>
      <w:r w:rsidRPr="00D250C0">
        <w:rPr>
          <w:color w:val="000000"/>
        </w:rPr>
        <w:t>y</w:t>
      </w:r>
      <w:proofErr w:type="spellEnd"/>
      <w:r w:rsidRPr="00D250C0">
        <w:rPr>
          <w:color w:val="000000"/>
        </w:rPr>
        <w:t xml:space="preserve"> interfaces de comunicación comunes en una página web de venta virtual:</w:t>
      </w:r>
    </w:p>
    <w:p w14:paraId="5B04B822" w14:textId="77777777" w:rsidR="00D250C0" w:rsidRPr="00D250C0" w:rsidRDefault="00D250C0" w:rsidP="00D250C0">
      <w:pPr>
        <w:pStyle w:val="Normal0"/>
        <w:pBdr>
          <w:top w:val="nil"/>
          <w:left w:val="nil"/>
          <w:bottom w:val="nil"/>
          <w:right w:val="nil"/>
          <w:between w:val="nil"/>
        </w:pBdr>
        <w:ind w:left="1200"/>
        <w:rPr>
          <w:color w:val="000000"/>
        </w:rPr>
      </w:pPr>
    </w:p>
    <w:p w14:paraId="5F18DBF2" w14:textId="77777777" w:rsidR="00D250C0" w:rsidRPr="00D250C0" w:rsidRDefault="00D250C0" w:rsidP="00D250C0">
      <w:pPr>
        <w:pStyle w:val="Normal0"/>
        <w:pBdr>
          <w:top w:val="nil"/>
          <w:left w:val="nil"/>
          <w:bottom w:val="nil"/>
          <w:right w:val="nil"/>
          <w:between w:val="nil"/>
        </w:pBdr>
        <w:ind w:left="1200"/>
        <w:rPr>
          <w:b/>
          <w:bCs/>
          <w:color w:val="000000"/>
        </w:rPr>
      </w:pPr>
      <w:r w:rsidRPr="00D250C0">
        <w:rPr>
          <w:b/>
          <w:bCs/>
          <w:color w:val="000000"/>
        </w:rPr>
        <w:t>Chat en Vivo:</w:t>
      </w:r>
    </w:p>
    <w:p w14:paraId="57BACCD2" w14:textId="77777777" w:rsidR="00D250C0" w:rsidRPr="00D250C0" w:rsidRDefault="00D250C0" w:rsidP="00D250C0">
      <w:pPr>
        <w:pStyle w:val="Normal0"/>
        <w:pBdr>
          <w:top w:val="nil"/>
          <w:left w:val="nil"/>
          <w:bottom w:val="nil"/>
          <w:right w:val="nil"/>
          <w:between w:val="nil"/>
        </w:pBdr>
        <w:ind w:left="1200"/>
        <w:rPr>
          <w:color w:val="000000"/>
        </w:rPr>
      </w:pPr>
    </w:p>
    <w:p w14:paraId="3450826F" w14:textId="3874D0DC" w:rsidR="00D250C0" w:rsidRDefault="00D250C0" w:rsidP="00D250C0">
      <w:pPr>
        <w:pStyle w:val="Normal0"/>
        <w:pBdr>
          <w:top w:val="nil"/>
          <w:left w:val="nil"/>
          <w:bottom w:val="nil"/>
          <w:right w:val="nil"/>
          <w:between w:val="nil"/>
        </w:pBdr>
        <w:ind w:left="1200"/>
        <w:rPr>
          <w:color w:val="000000"/>
        </w:rPr>
      </w:pPr>
      <w:r w:rsidRPr="00D250C0">
        <w:rPr>
          <w:color w:val="000000"/>
        </w:rPr>
        <w:t xml:space="preserve">Ofrece una forma instantánea de comunicación en tiempo real entre los clientes y el equipo de soporte. Herramientas como </w:t>
      </w:r>
      <w:proofErr w:type="spellStart"/>
      <w:r w:rsidRPr="00D250C0">
        <w:rPr>
          <w:color w:val="000000"/>
        </w:rPr>
        <w:t>LiveChat</w:t>
      </w:r>
      <w:proofErr w:type="spellEnd"/>
      <w:r w:rsidRPr="00D250C0">
        <w:rPr>
          <w:color w:val="000000"/>
        </w:rPr>
        <w:t xml:space="preserve">, </w:t>
      </w:r>
      <w:proofErr w:type="spellStart"/>
      <w:r w:rsidRPr="00D250C0">
        <w:rPr>
          <w:color w:val="000000"/>
        </w:rPr>
        <w:t>Intercom</w:t>
      </w:r>
      <w:proofErr w:type="spellEnd"/>
      <w:r w:rsidRPr="00D250C0">
        <w:rPr>
          <w:color w:val="000000"/>
        </w:rPr>
        <w:t xml:space="preserve"> o </w:t>
      </w:r>
      <w:proofErr w:type="spellStart"/>
      <w:r w:rsidRPr="00D250C0">
        <w:rPr>
          <w:color w:val="000000"/>
        </w:rPr>
        <w:t>Zendesk</w:t>
      </w:r>
      <w:proofErr w:type="spellEnd"/>
      <w:r w:rsidRPr="00D250C0">
        <w:rPr>
          <w:color w:val="000000"/>
        </w:rPr>
        <w:t xml:space="preserve"> Chat permiten a los usuarios hacer preguntas y obtener respuestas rápidas durante su experiencia de compra.</w:t>
      </w:r>
    </w:p>
    <w:p w14:paraId="747D48F5" w14:textId="77777777" w:rsidR="00D250C0" w:rsidRPr="00D250C0" w:rsidRDefault="00D250C0" w:rsidP="00D250C0">
      <w:pPr>
        <w:pStyle w:val="Normal0"/>
        <w:pBdr>
          <w:top w:val="nil"/>
          <w:left w:val="nil"/>
          <w:bottom w:val="nil"/>
          <w:right w:val="nil"/>
          <w:between w:val="nil"/>
        </w:pBdr>
        <w:ind w:left="1200"/>
        <w:rPr>
          <w:color w:val="000000"/>
        </w:rPr>
      </w:pPr>
    </w:p>
    <w:p w14:paraId="0FA8B69E" w14:textId="77777777" w:rsidR="00D250C0" w:rsidRPr="00D250C0" w:rsidRDefault="00D250C0" w:rsidP="00D250C0">
      <w:pPr>
        <w:pStyle w:val="Normal0"/>
        <w:pBdr>
          <w:top w:val="nil"/>
          <w:left w:val="nil"/>
          <w:bottom w:val="nil"/>
          <w:right w:val="nil"/>
          <w:between w:val="nil"/>
        </w:pBdr>
        <w:ind w:left="1200"/>
        <w:rPr>
          <w:b/>
          <w:bCs/>
          <w:color w:val="000000"/>
        </w:rPr>
      </w:pPr>
      <w:r w:rsidRPr="00D250C0">
        <w:rPr>
          <w:b/>
          <w:bCs/>
          <w:color w:val="000000"/>
        </w:rPr>
        <w:t>Formularios de Contacto:</w:t>
      </w:r>
    </w:p>
    <w:p w14:paraId="56727A27" w14:textId="77777777" w:rsidR="00D250C0" w:rsidRPr="00D250C0" w:rsidRDefault="00D250C0" w:rsidP="00D250C0">
      <w:pPr>
        <w:pStyle w:val="Normal0"/>
        <w:pBdr>
          <w:top w:val="nil"/>
          <w:left w:val="nil"/>
          <w:bottom w:val="nil"/>
          <w:right w:val="nil"/>
          <w:between w:val="nil"/>
        </w:pBdr>
        <w:ind w:left="1200"/>
        <w:rPr>
          <w:color w:val="000000"/>
        </w:rPr>
      </w:pPr>
    </w:p>
    <w:p w14:paraId="00C51133" w14:textId="77777777" w:rsidR="00D250C0" w:rsidRPr="00D250C0" w:rsidRDefault="00D250C0" w:rsidP="00D250C0">
      <w:pPr>
        <w:pStyle w:val="Normal0"/>
        <w:pBdr>
          <w:top w:val="nil"/>
          <w:left w:val="nil"/>
          <w:bottom w:val="nil"/>
          <w:right w:val="nil"/>
          <w:between w:val="nil"/>
        </w:pBdr>
        <w:ind w:left="1200"/>
        <w:rPr>
          <w:color w:val="000000"/>
        </w:rPr>
      </w:pPr>
      <w:r w:rsidRPr="00D250C0">
        <w:rPr>
          <w:color w:val="000000"/>
        </w:rPr>
        <w:t>Los formularios de contacto son interfaces que permiten a los clientes enviar consultas o comentarios a la empresa. Pueden abordar temas como preguntas generales, problemas con pedidos o solicitudes de información adicional.</w:t>
      </w:r>
    </w:p>
    <w:p w14:paraId="23317BA4" w14:textId="77777777" w:rsidR="00D250C0" w:rsidRPr="00D250C0" w:rsidRDefault="00D250C0" w:rsidP="00D250C0">
      <w:pPr>
        <w:pStyle w:val="Normal0"/>
        <w:pBdr>
          <w:top w:val="nil"/>
          <w:left w:val="nil"/>
          <w:bottom w:val="nil"/>
          <w:right w:val="nil"/>
          <w:between w:val="nil"/>
        </w:pBdr>
        <w:ind w:left="1200"/>
        <w:rPr>
          <w:color w:val="000000"/>
        </w:rPr>
      </w:pPr>
      <w:r w:rsidRPr="00D250C0">
        <w:rPr>
          <w:color w:val="000000"/>
        </w:rPr>
        <w:t>Correo Electrónico:</w:t>
      </w:r>
    </w:p>
    <w:p w14:paraId="3C60F934" w14:textId="77777777" w:rsidR="00D250C0" w:rsidRPr="00D250C0" w:rsidRDefault="00D250C0" w:rsidP="00D250C0">
      <w:pPr>
        <w:pStyle w:val="Normal0"/>
        <w:pBdr>
          <w:top w:val="nil"/>
          <w:left w:val="nil"/>
          <w:bottom w:val="nil"/>
          <w:right w:val="nil"/>
          <w:between w:val="nil"/>
        </w:pBdr>
        <w:ind w:left="1200"/>
        <w:rPr>
          <w:color w:val="000000"/>
        </w:rPr>
      </w:pPr>
    </w:p>
    <w:p w14:paraId="6F450ED3" w14:textId="13E89A2E" w:rsidR="00D250C0" w:rsidRDefault="00D250C0" w:rsidP="00D250C0">
      <w:pPr>
        <w:pStyle w:val="Normal0"/>
        <w:pBdr>
          <w:top w:val="nil"/>
          <w:left w:val="nil"/>
          <w:bottom w:val="nil"/>
          <w:right w:val="nil"/>
          <w:between w:val="nil"/>
        </w:pBdr>
        <w:ind w:left="1200"/>
        <w:rPr>
          <w:color w:val="000000"/>
        </w:rPr>
      </w:pPr>
      <w:r w:rsidRPr="00D250C0">
        <w:rPr>
          <w:color w:val="000000"/>
        </w:rPr>
        <w:t>A través del correo electrónico, los clientes pueden comunicarse con la tienda para obtener asistencia, recibir actualizaciones de pedidos y obtener información sobre promociones. Las plataformas de correo electrónico como Gmail o servicios integrados de correo electrónico en la plataforma de la tienda se utilizan con frecuencia.</w:t>
      </w:r>
    </w:p>
    <w:p w14:paraId="5D6F86E3" w14:textId="77777777" w:rsidR="004B43AA" w:rsidRPr="00D250C0" w:rsidRDefault="004B43AA" w:rsidP="00D250C0">
      <w:pPr>
        <w:pStyle w:val="Normal0"/>
        <w:pBdr>
          <w:top w:val="nil"/>
          <w:left w:val="nil"/>
          <w:bottom w:val="nil"/>
          <w:right w:val="nil"/>
          <w:between w:val="nil"/>
        </w:pBdr>
        <w:ind w:left="1200"/>
        <w:rPr>
          <w:color w:val="000000"/>
        </w:rPr>
      </w:pPr>
    </w:p>
    <w:p w14:paraId="4756AF63" w14:textId="77777777" w:rsidR="00D250C0" w:rsidRPr="00D250C0" w:rsidRDefault="00D250C0" w:rsidP="00D250C0">
      <w:pPr>
        <w:pStyle w:val="Normal0"/>
        <w:pBdr>
          <w:top w:val="nil"/>
          <w:left w:val="nil"/>
          <w:bottom w:val="nil"/>
          <w:right w:val="nil"/>
          <w:between w:val="nil"/>
        </w:pBdr>
        <w:ind w:left="1200"/>
        <w:rPr>
          <w:b/>
          <w:bCs/>
          <w:color w:val="000000"/>
        </w:rPr>
      </w:pPr>
      <w:r w:rsidRPr="00D250C0">
        <w:rPr>
          <w:b/>
          <w:bCs/>
          <w:color w:val="000000"/>
        </w:rPr>
        <w:lastRenderedPageBreak/>
        <w:t>Redes Sociales:</w:t>
      </w:r>
    </w:p>
    <w:p w14:paraId="639330D2" w14:textId="77777777" w:rsidR="00D250C0" w:rsidRPr="00D250C0" w:rsidRDefault="00D250C0" w:rsidP="00D250C0">
      <w:pPr>
        <w:pStyle w:val="Normal0"/>
        <w:pBdr>
          <w:top w:val="nil"/>
          <w:left w:val="nil"/>
          <w:bottom w:val="nil"/>
          <w:right w:val="nil"/>
          <w:between w:val="nil"/>
        </w:pBdr>
        <w:ind w:left="1200"/>
        <w:rPr>
          <w:color w:val="000000"/>
        </w:rPr>
      </w:pPr>
    </w:p>
    <w:p w14:paraId="1BF1839A" w14:textId="20C4C98C" w:rsidR="00D250C0" w:rsidRDefault="00D250C0" w:rsidP="00D250C0">
      <w:pPr>
        <w:pStyle w:val="Normal0"/>
        <w:pBdr>
          <w:top w:val="nil"/>
          <w:left w:val="nil"/>
          <w:bottom w:val="nil"/>
          <w:right w:val="nil"/>
          <w:between w:val="nil"/>
        </w:pBdr>
        <w:ind w:left="1200"/>
        <w:rPr>
          <w:color w:val="000000"/>
        </w:rPr>
      </w:pPr>
      <w:r w:rsidRPr="00D250C0">
        <w:rPr>
          <w:color w:val="000000"/>
        </w:rPr>
        <w:t>Las interfaces de comunicación en redes sociales, como mensajes directos en Facebook, Twitter o Instagram, proporcionan otra vía para que los clientes se comuniquen con la tienda. La gestión de estas interacciones es crucial para mantener una presencia positiva en línea.</w:t>
      </w:r>
    </w:p>
    <w:p w14:paraId="00000387" w14:textId="77777777" w:rsidR="00C84E69" w:rsidRDefault="00C84E69" w:rsidP="00D250C0">
      <w:pPr>
        <w:pStyle w:val="Normal0"/>
        <w:pBdr>
          <w:top w:val="nil"/>
          <w:left w:val="nil"/>
          <w:bottom w:val="nil"/>
          <w:right w:val="nil"/>
          <w:between w:val="nil"/>
        </w:pBdr>
        <w:rPr>
          <w:color w:val="000000"/>
        </w:rPr>
      </w:pPr>
    </w:p>
    <w:p w14:paraId="00000388" w14:textId="358033C5" w:rsidR="00C84E69" w:rsidRDefault="009521E6" w:rsidP="00B41667">
      <w:pPr>
        <w:pStyle w:val="Ttulo2"/>
        <w:numPr>
          <w:ilvl w:val="1"/>
          <w:numId w:val="16"/>
        </w:numPr>
      </w:pPr>
      <w:bookmarkStart w:id="20" w:name="_Toc152656422"/>
      <w:r>
        <w:t>Requerimientos</w:t>
      </w:r>
      <w:r w:rsidR="001A36A1">
        <w:t xml:space="preserve"> funcionales</w:t>
      </w:r>
      <w:bookmarkEnd w:id="20"/>
      <w:r w:rsidR="001A36A1">
        <w:t xml:space="preserve">                                   </w:t>
      </w:r>
    </w:p>
    <w:p w14:paraId="00000389" w14:textId="77777777" w:rsidR="00C84E69" w:rsidRDefault="00C84E69">
      <w:pPr>
        <w:pStyle w:val="Normal0"/>
        <w:pBdr>
          <w:top w:val="nil"/>
          <w:left w:val="nil"/>
          <w:bottom w:val="nil"/>
          <w:right w:val="nil"/>
          <w:between w:val="nil"/>
        </w:pBdr>
        <w:ind w:left="600"/>
        <w:rPr>
          <w:color w:val="000000"/>
        </w:rPr>
      </w:pPr>
    </w:p>
    <w:p w14:paraId="0000038A" w14:textId="77777777" w:rsidR="00C84E69" w:rsidRDefault="001A36A1">
      <w:pPr>
        <w:pStyle w:val="Normal0"/>
        <w:spacing w:line="257" w:lineRule="auto"/>
        <w:ind w:left="720"/>
        <w:jc w:val="both"/>
      </w:pPr>
      <w:r>
        <w:t>La aplicación debe realizar las funciones de ventas, también pueden hacer cotizaciones, llevar un registro al usuario y permitir notificarle al mismo cuando la aplicación tenga novedad que sea de interés, registro e inicio de sesión para interactuar en la aplicación.</w:t>
      </w:r>
    </w:p>
    <w:p w14:paraId="0000038B" w14:textId="77777777" w:rsidR="00C84E69" w:rsidRDefault="00C84E69">
      <w:pPr>
        <w:pStyle w:val="Normal0"/>
        <w:spacing w:line="257" w:lineRule="auto"/>
        <w:ind w:left="720"/>
        <w:jc w:val="both"/>
      </w:pPr>
    </w:p>
    <w:p w14:paraId="0000038C" w14:textId="77777777" w:rsidR="00C84E69" w:rsidRDefault="001A36A1">
      <w:pPr>
        <w:pStyle w:val="Normal0"/>
        <w:spacing w:line="257" w:lineRule="auto"/>
        <w:ind w:left="720"/>
        <w:jc w:val="both"/>
      </w:pPr>
      <w:r>
        <w:t>Todas estas funciones pueden realizarse siempre y cuando el usuario este registrado en la base de datos de la aplicación, por cada secuencia que se realice en el aplicativo va a tener una duración en la operación entre 5 a 10 segundos por carga de gestión.</w:t>
      </w:r>
    </w:p>
    <w:p w14:paraId="0000038D" w14:textId="77777777" w:rsidR="00C84E69" w:rsidRDefault="001A36A1">
      <w:pPr>
        <w:pStyle w:val="Normal0"/>
        <w:spacing w:line="257" w:lineRule="auto"/>
        <w:ind w:left="720"/>
        <w:jc w:val="both"/>
      </w:pPr>
      <w:r>
        <w:t xml:space="preserve">  </w:t>
      </w:r>
    </w:p>
    <w:p w14:paraId="0000038E" w14:textId="77777777" w:rsidR="00C84E69" w:rsidRDefault="001A36A1">
      <w:pPr>
        <w:pStyle w:val="Normal0"/>
        <w:spacing w:line="257" w:lineRule="auto"/>
        <w:ind w:left="720"/>
        <w:jc w:val="both"/>
      </w:pPr>
      <w:r>
        <w:t>Los errores que puede presentar el aplicativo puede ser la perdida de datos lo que causaría un error y toca profundizar en la base de datos para recuperar o que la aplicación tenga un backup cada cierto tiempo para tener respaldo con los datos que están en la app</w:t>
      </w:r>
    </w:p>
    <w:p w14:paraId="0000038F" w14:textId="77777777" w:rsidR="00C84E69" w:rsidRDefault="00C84E69">
      <w:pPr>
        <w:pStyle w:val="Normal0"/>
        <w:spacing w:line="257" w:lineRule="auto"/>
        <w:ind w:left="720"/>
        <w:jc w:val="both"/>
      </w:pPr>
    </w:p>
    <w:p w14:paraId="12C241FF" w14:textId="77777777" w:rsidR="00D250C0" w:rsidRDefault="00D250C0" w:rsidP="00D250C0">
      <w:pPr>
        <w:pStyle w:val="Normal0"/>
        <w:pBdr>
          <w:top w:val="nil"/>
          <w:left w:val="nil"/>
          <w:bottom w:val="nil"/>
          <w:right w:val="nil"/>
          <w:between w:val="nil"/>
        </w:pBdr>
      </w:pPr>
    </w:p>
    <w:tbl>
      <w:tblPr>
        <w:tblW w:w="7654" w:type="dxa"/>
        <w:tblInd w:w="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54"/>
      </w:tblGrid>
      <w:tr w:rsidR="00D250C0" w14:paraId="1F3D86FD" w14:textId="77777777" w:rsidTr="000F6B10">
        <w:trPr>
          <w:trHeight w:val="313"/>
        </w:trPr>
        <w:tc>
          <w:tcPr>
            <w:tcW w:w="7654" w:type="dxa"/>
            <w:tcBorders>
              <w:top w:val="double" w:sz="4" w:space="0" w:color="auto"/>
              <w:left w:val="double" w:sz="4" w:space="0" w:color="auto"/>
              <w:bottom w:val="double" w:sz="4" w:space="0" w:color="auto"/>
              <w:right w:val="double" w:sz="4" w:space="0" w:color="auto"/>
            </w:tcBorders>
          </w:tcPr>
          <w:p w14:paraId="167059B3" w14:textId="77777777" w:rsidR="00D250C0" w:rsidRPr="004B43AA" w:rsidRDefault="00D250C0" w:rsidP="000F6B10">
            <w:pPr>
              <w:pStyle w:val="Normal0"/>
              <w:ind w:left="21"/>
              <w:rPr>
                <w:b/>
                <w:bCs/>
              </w:rPr>
            </w:pPr>
            <w:r w:rsidRPr="004B43AA">
              <w:rPr>
                <w:b/>
                <w:bCs/>
              </w:rPr>
              <w:t>RF1 Registro de Usuarios:</w:t>
            </w:r>
          </w:p>
          <w:p w14:paraId="69B9FD76" w14:textId="184972E9" w:rsidR="00D250C0" w:rsidRDefault="00D250C0" w:rsidP="000F6B10">
            <w:pPr>
              <w:pStyle w:val="Normal0"/>
              <w:ind w:left="21"/>
            </w:pPr>
          </w:p>
        </w:tc>
      </w:tr>
      <w:tr w:rsidR="00D250C0" w14:paraId="7CF5327D" w14:textId="77777777" w:rsidTr="000F6B10">
        <w:trPr>
          <w:trHeight w:val="626"/>
        </w:trPr>
        <w:tc>
          <w:tcPr>
            <w:tcW w:w="7654" w:type="dxa"/>
            <w:tcBorders>
              <w:top w:val="double" w:sz="4" w:space="0" w:color="auto"/>
              <w:left w:val="double" w:sz="4" w:space="0" w:color="auto"/>
              <w:bottom w:val="double" w:sz="4" w:space="0" w:color="auto"/>
              <w:right w:val="double" w:sz="4" w:space="0" w:color="auto"/>
            </w:tcBorders>
          </w:tcPr>
          <w:p w14:paraId="7F445EC9" w14:textId="77777777" w:rsidR="00D250C0" w:rsidRDefault="00D250C0" w:rsidP="000F6B10">
            <w:pPr>
              <w:pStyle w:val="Normal0"/>
              <w:ind w:left="21"/>
            </w:pPr>
            <w:r>
              <w:t>-Permitir a los usuarios crear cuentas, gestionar perfiles y acceder a sus historiales de compras.</w:t>
            </w:r>
          </w:p>
        </w:tc>
      </w:tr>
      <w:tr w:rsidR="00D250C0" w14:paraId="1D650B36" w14:textId="77777777" w:rsidTr="000F6B10">
        <w:trPr>
          <w:trHeight w:val="351"/>
        </w:trPr>
        <w:tc>
          <w:tcPr>
            <w:tcW w:w="7654" w:type="dxa"/>
            <w:tcBorders>
              <w:top w:val="double" w:sz="4" w:space="0" w:color="auto"/>
              <w:left w:val="double" w:sz="4" w:space="0" w:color="auto"/>
              <w:bottom w:val="double" w:sz="4" w:space="0" w:color="auto"/>
              <w:right w:val="double" w:sz="4" w:space="0" w:color="auto"/>
            </w:tcBorders>
          </w:tcPr>
          <w:p w14:paraId="4B05178B" w14:textId="2F01E700" w:rsidR="00D250C0" w:rsidRPr="004B43AA" w:rsidRDefault="004B43AA" w:rsidP="000F6B10">
            <w:pPr>
              <w:pStyle w:val="Normal0"/>
              <w:ind w:left="21"/>
              <w:rPr>
                <w:b/>
                <w:bCs/>
              </w:rPr>
            </w:pPr>
            <w:r w:rsidRPr="004B43AA">
              <w:rPr>
                <w:b/>
                <w:bCs/>
              </w:rPr>
              <w:t xml:space="preserve">RF 2 </w:t>
            </w:r>
            <w:r w:rsidR="00D250C0" w:rsidRPr="004B43AA">
              <w:rPr>
                <w:b/>
                <w:bCs/>
              </w:rPr>
              <w:t>Catálogo de Productos:</w:t>
            </w:r>
          </w:p>
        </w:tc>
      </w:tr>
      <w:tr w:rsidR="00D250C0" w14:paraId="3FF0B7A1" w14:textId="77777777" w:rsidTr="000F6B10">
        <w:trPr>
          <w:trHeight w:val="939"/>
        </w:trPr>
        <w:tc>
          <w:tcPr>
            <w:tcW w:w="7654" w:type="dxa"/>
            <w:tcBorders>
              <w:top w:val="double" w:sz="4" w:space="0" w:color="auto"/>
              <w:left w:val="double" w:sz="4" w:space="0" w:color="auto"/>
              <w:bottom w:val="double" w:sz="4" w:space="0" w:color="auto"/>
              <w:right w:val="double" w:sz="4" w:space="0" w:color="auto"/>
            </w:tcBorders>
          </w:tcPr>
          <w:p w14:paraId="669CC1C2" w14:textId="07D90D59" w:rsidR="00D250C0" w:rsidRDefault="004B43AA" w:rsidP="000F6B10">
            <w:pPr>
              <w:pStyle w:val="Normal0"/>
            </w:pPr>
            <w:r>
              <w:t>-</w:t>
            </w:r>
            <w:r w:rsidR="00D250C0">
              <w:t>Mostrar productos de manera clara con imágenes, descripciones, precios y disponibilidad.</w:t>
            </w:r>
          </w:p>
          <w:p w14:paraId="50CF68B5" w14:textId="6CF285BF" w:rsidR="00D250C0" w:rsidRDefault="004B43AA" w:rsidP="000F6B10">
            <w:pPr>
              <w:pStyle w:val="Normal0"/>
            </w:pPr>
            <w:r>
              <w:t xml:space="preserve">- </w:t>
            </w:r>
            <w:r w:rsidR="00D250C0">
              <w:t>Facilitar la categorización y búsqueda de productos.</w:t>
            </w:r>
          </w:p>
        </w:tc>
      </w:tr>
      <w:tr w:rsidR="004B43AA" w14:paraId="4B263166" w14:textId="77777777" w:rsidTr="000F6B10">
        <w:trPr>
          <w:trHeight w:val="338"/>
        </w:trPr>
        <w:tc>
          <w:tcPr>
            <w:tcW w:w="7654" w:type="dxa"/>
            <w:tcBorders>
              <w:top w:val="double" w:sz="4" w:space="0" w:color="auto"/>
              <w:left w:val="double" w:sz="4" w:space="0" w:color="auto"/>
              <w:bottom w:val="double" w:sz="4" w:space="0" w:color="auto"/>
              <w:right w:val="double" w:sz="4" w:space="0" w:color="auto"/>
            </w:tcBorders>
          </w:tcPr>
          <w:p w14:paraId="64A5E3EF" w14:textId="132A727D" w:rsidR="004B43AA" w:rsidRPr="004B43AA" w:rsidRDefault="004B43AA" w:rsidP="000F6B10">
            <w:pPr>
              <w:pStyle w:val="Normal0"/>
              <w:ind w:left="21"/>
              <w:rPr>
                <w:b/>
                <w:bCs/>
              </w:rPr>
            </w:pPr>
            <w:r w:rsidRPr="004B43AA">
              <w:rPr>
                <w:b/>
                <w:bCs/>
              </w:rPr>
              <w:t>RF 3 Carrito de Compras:</w:t>
            </w:r>
          </w:p>
        </w:tc>
      </w:tr>
      <w:tr w:rsidR="004B43AA" w14:paraId="25A66819" w14:textId="77777777" w:rsidTr="000F6B10">
        <w:trPr>
          <w:trHeight w:val="889"/>
        </w:trPr>
        <w:tc>
          <w:tcPr>
            <w:tcW w:w="7654" w:type="dxa"/>
            <w:tcBorders>
              <w:top w:val="double" w:sz="4" w:space="0" w:color="auto"/>
              <w:left w:val="double" w:sz="4" w:space="0" w:color="auto"/>
              <w:bottom w:val="double" w:sz="4" w:space="0" w:color="auto"/>
              <w:right w:val="double" w:sz="4" w:space="0" w:color="auto"/>
            </w:tcBorders>
          </w:tcPr>
          <w:p w14:paraId="63D62D5A" w14:textId="57D0B8A3" w:rsidR="004B43AA" w:rsidRDefault="004B43AA" w:rsidP="000F6B10">
            <w:pPr>
              <w:pStyle w:val="Normal0"/>
              <w:jc w:val="both"/>
            </w:pPr>
            <w:r>
              <w:t>-Permitir a los usuarios agregar, editar y eliminar productos del carrito.</w:t>
            </w:r>
          </w:p>
          <w:p w14:paraId="69DBD5A7" w14:textId="77777777" w:rsidR="004B43AA" w:rsidRDefault="004B43AA" w:rsidP="000F6B10">
            <w:pPr>
              <w:pStyle w:val="Normal0"/>
              <w:pBdr>
                <w:top w:val="nil"/>
                <w:left w:val="nil"/>
                <w:bottom w:val="nil"/>
                <w:right w:val="nil"/>
                <w:between w:val="nil"/>
              </w:pBdr>
              <w:jc w:val="both"/>
            </w:pPr>
            <w:r>
              <w:t>Mostrar el resumen del pedido, incluidos los costos totales y los impuestos aplicables.</w:t>
            </w:r>
          </w:p>
          <w:p w14:paraId="5027E5C4" w14:textId="31A04C00" w:rsidR="004B43AA" w:rsidRDefault="004B43AA" w:rsidP="000F6B10">
            <w:pPr>
              <w:pStyle w:val="Normal0"/>
              <w:ind w:left="21"/>
              <w:jc w:val="both"/>
            </w:pPr>
            <w:r>
              <w:t xml:space="preserve"> </w:t>
            </w:r>
          </w:p>
        </w:tc>
      </w:tr>
      <w:tr w:rsidR="000F6B10" w14:paraId="7298E136" w14:textId="77777777" w:rsidTr="000F6B1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426"/>
        </w:trPr>
        <w:tc>
          <w:tcPr>
            <w:tcW w:w="7654" w:type="dxa"/>
          </w:tcPr>
          <w:p w14:paraId="603F2C71" w14:textId="4737D28F" w:rsidR="000F6B10" w:rsidRDefault="000F6B10" w:rsidP="000F6B10">
            <w:pPr>
              <w:pStyle w:val="Normal0"/>
              <w:ind w:left="11"/>
              <w:rPr>
                <w:b/>
                <w:bCs/>
              </w:rPr>
            </w:pPr>
            <w:r w:rsidRPr="004B43AA">
              <w:rPr>
                <w:b/>
                <w:bCs/>
              </w:rPr>
              <w:t>RF 4 Proceso de Compra:</w:t>
            </w:r>
          </w:p>
        </w:tc>
      </w:tr>
      <w:tr w:rsidR="000F6B10" w14:paraId="319EE09C" w14:textId="77777777" w:rsidTr="000F6B1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1102"/>
        </w:trPr>
        <w:tc>
          <w:tcPr>
            <w:tcW w:w="7654" w:type="dxa"/>
          </w:tcPr>
          <w:p w14:paraId="371B8D19" w14:textId="77777777" w:rsidR="000F6B10" w:rsidRDefault="000F6B10" w:rsidP="000F6B10">
            <w:pPr>
              <w:pStyle w:val="Normal0"/>
              <w:ind w:left="11"/>
            </w:pPr>
          </w:p>
          <w:p w14:paraId="3700DC69" w14:textId="77777777" w:rsidR="000F6B10" w:rsidRDefault="000F6B10" w:rsidP="000F6B10">
            <w:pPr>
              <w:pStyle w:val="Normal0"/>
              <w:ind w:left="11"/>
            </w:pPr>
            <w:r>
              <w:t>-Ofrecer un flujo de compra intuitivo con opciones para ingresar información de envío y facturación.</w:t>
            </w:r>
          </w:p>
          <w:p w14:paraId="5E45AA30" w14:textId="2A0A83DD" w:rsidR="000F6B10" w:rsidRDefault="000F6B10" w:rsidP="000F6B10">
            <w:pPr>
              <w:pStyle w:val="Normal0"/>
              <w:ind w:left="11"/>
            </w:pPr>
            <w:r>
              <w:t>-Integrar pasarelas de pago seguras para realizar transacciones en línea.</w:t>
            </w:r>
          </w:p>
        </w:tc>
      </w:tr>
    </w:tbl>
    <w:p w14:paraId="74419B1D" w14:textId="70719198" w:rsidR="004B43AA" w:rsidRDefault="004B43AA" w:rsidP="00D250C0">
      <w:pPr>
        <w:pStyle w:val="Normal0"/>
        <w:pBdr>
          <w:top w:val="nil"/>
          <w:left w:val="nil"/>
          <w:bottom w:val="nil"/>
          <w:right w:val="nil"/>
          <w:between w:val="nil"/>
        </w:pBdr>
        <w:ind w:left="1200"/>
      </w:pPr>
    </w:p>
    <w:p w14:paraId="4FEB6C07" w14:textId="159C3378" w:rsidR="000F6B10" w:rsidRDefault="000F6B10" w:rsidP="00D250C0">
      <w:pPr>
        <w:pStyle w:val="Normal0"/>
        <w:pBdr>
          <w:top w:val="nil"/>
          <w:left w:val="nil"/>
          <w:bottom w:val="nil"/>
          <w:right w:val="nil"/>
          <w:between w:val="nil"/>
        </w:pBdr>
        <w:ind w:left="1200"/>
      </w:pPr>
    </w:p>
    <w:p w14:paraId="246F3DCA" w14:textId="5AA234E4" w:rsidR="000F6B10" w:rsidRDefault="000F6B10" w:rsidP="00D250C0">
      <w:pPr>
        <w:pStyle w:val="Normal0"/>
        <w:pBdr>
          <w:top w:val="nil"/>
          <w:left w:val="nil"/>
          <w:bottom w:val="nil"/>
          <w:right w:val="nil"/>
          <w:between w:val="nil"/>
        </w:pBdr>
        <w:ind w:left="1200"/>
      </w:pPr>
    </w:p>
    <w:p w14:paraId="1BD3E5BF" w14:textId="2B219ED7" w:rsidR="000F6B10" w:rsidRDefault="000F6B10" w:rsidP="00D250C0">
      <w:pPr>
        <w:pStyle w:val="Normal0"/>
        <w:pBdr>
          <w:top w:val="nil"/>
          <w:left w:val="nil"/>
          <w:bottom w:val="nil"/>
          <w:right w:val="nil"/>
          <w:between w:val="nil"/>
        </w:pBdr>
        <w:ind w:left="1200"/>
      </w:pPr>
    </w:p>
    <w:p w14:paraId="43D75866" w14:textId="37672708" w:rsidR="000F6B10" w:rsidRDefault="000F6B10" w:rsidP="00D250C0">
      <w:pPr>
        <w:pStyle w:val="Normal0"/>
        <w:pBdr>
          <w:top w:val="nil"/>
          <w:left w:val="nil"/>
          <w:bottom w:val="nil"/>
          <w:right w:val="nil"/>
          <w:between w:val="nil"/>
        </w:pBdr>
        <w:ind w:left="1200"/>
      </w:pPr>
    </w:p>
    <w:p w14:paraId="0B513FEA" w14:textId="77777777" w:rsidR="000F6B10" w:rsidRDefault="000F6B10" w:rsidP="00D250C0">
      <w:pPr>
        <w:pStyle w:val="Normal0"/>
        <w:pBdr>
          <w:top w:val="nil"/>
          <w:left w:val="nil"/>
          <w:bottom w:val="nil"/>
          <w:right w:val="nil"/>
          <w:between w:val="nil"/>
        </w:pBdr>
        <w:ind w:left="1200"/>
      </w:pPr>
    </w:p>
    <w:tbl>
      <w:tblPr>
        <w:tblW w:w="7796" w:type="dxa"/>
        <w:tblInd w:w="83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7796"/>
      </w:tblGrid>
      <w:tr w:rsidR="000F6B10" w14:paraId="7BE8938B" w14:textId="77777777" w:rsidTr="000F6B10">
        <w:trPr>
          <w:trHeight w:val="326"/>
        </w:trPr>
        <w:tc>
          <w:tcPr>
            <w:tcW w:w="7796" w:type="dxa"/>
          </w:tcPr>
          <w:p w14:paraId="7DECAE53" w14:textId="282B86D8" w:rsidR="000F6B10" w:rsidRDefault="000F6B10" w:rsidP="000F6B10">
            <w:pPr>
              <w:pStyle w:val="Normal0"/>
              <w:ind w:left="71"/>
              <w:rPr>
                <w:b/>
                <w:bCs/>
              </w:rPr>
            </w:pPr>
            <w:r>
              <w:rPr>
                <w:b/>
                <w:bCs/>
              </w:rPr>
              <w:lastRenderedPageBreak/>
              <w:t xml:space="preserve">RF 5 </w:t>
            </w:r>
            <w:r w:rsidRPr="004B43AA">
              <w:rPr>
                <w:b/>
                <w:bCs/>
              </w:rPr>
              <w:t>Gestión de Pedidos:</w:t>
            </w:r>
          </w:p>
        </w:tc>
      </w:tr>
      <w:tr w:rsidR="000F6B10" w14:paraId="21CB81F0" w14:textId="77777777" w:rsidTr="000F6B10">
        <w:trPr>
          <w:trHeight w:val="952"/>
        </w:trPr>
        <w:tc>
          <w:tcPr>
            <w:tcW w:w="7796" w:type="dxa"/>
          </w:tcPr>
          <w:p w14:paraId="3FE39F14" w14:textId="191D25C8" w:rsidR="000F6B10" w:rsidRDefault="000F6B10" w:rsidP="000F6B10">
            <w:pPr>
              <w:pStyle w:val="Normal0"/>
            </w:pPr>
            <w:r>
              <w:t>-Permitir a los usuarios realizar un seguimiento del estado de sus pedidos.</w:t>
            </w:r>
          </w:p>
          <w:p w14:paraId="53A5FC43" w14:textId="408E64BA" w:rsidR="000F6B10" w:rsidRDefault="000F6B10" w:rsidP="000F6B10">
            <w:pPr>
              <w:pStyle w:val="Normal0"/>
            </w:pPr>
            <w:r>
              <w:t>- Proporcionar confirmaciones por correo electrónico y detalles de seguimiento.</w:t>
            </w:r>
          </w:p>
        </w:tc>
      </w:tr>
      <w:tr w:rsidR="000F6B10" w14:paraId="5E97B95E" w14:textId="77777777" w:rsidTr="000F6B10">
        <w:trPr>
          <w:trHeight w:val="451"/>
        </w:trPr>
        <w:tc>
          <w:tcPr>
            <w:tcW w:w="7796" w:type="dxa"/>
          </w:tcPr>
          <w:p w14:paraId="5E89914A" w14:textId="2C3E1989" w:rsidR="000F6B10" w:rsidRDefault="000F6B10" w:rsidP="000F6B10">
            <w:pPr>
              <w:pStyle w:val="Normal0"/>
              <w:rPr>
                <w:b/>
                <w:bCs/>
              </w:rPr>
            </w:pPr>
            <w:r>
              <w:rPr>
                <w:b/>
                <w:bCs/>
              </w:rPr>
              <w:t xml:space="preserve">RF 6 </w:t>
            </w:r>
            <w:r w:rsidRPr="004B43AA">
              <w:rPr>
                <w:b/>
                <w:bCs/>
              </w:rPr>
              <w:t>Gestión de Inventarios:</w:t>
            </w:r>
          </w:p>
        </w:tc>
      </w:tr>
      <w:tr w:rsidR="000F6B10" w14:paraId="4D837B36" w14:textId="77777777" w:rsidTr="000F6B10">
        <w:trPr>
          <w:trHeight w:val="451"/>
        </w:trPr>
        <w:tc>
          <w:tcPr>
            <w:tcW w:w="7796" w:type="dxa"/>
          </w:tcPr>
          <w:p w14:paraId="2C28FA85" w14:textId="77777777" w:rsidR="000F6B10" w:rsidRPr="000F6B10" w:rsidRDefault="000F6B10" w:rsidP="000F6B10">
            <w:pPr>
              <w:pStyle w:val="Normal0"/>
            </w:pPr>
            <w:r w:rsidRPr="000F6B10">
              <w:t>-Actualizar automáticamente el inventario según las compras realizadas.</w:t>
            </w:r>
          </w:p>
          <w:p w14:paraId="278251A9" w14:textId="3B1F8EFE" w:rsidR="000F6B10" w:rsidRDefault="000F6B10" w:rsidP="000F6B10">
            <w:pPr>
              <w:pStyle w:val="Normal0"/>
              <w:rPr>
                <w:b/>
                <w:bCs/>
              </w:rPr>
            </w:pPr>
            <w:r w:rsidRPr="000F6B10">
              <w:t>-Alertar a los administradores cuando los niveles de inventario sean bajos</w:t>
            </w:r>
            <w:r w:rsidRPr="000F6B10">
              <w:rPr>
                <w:b/>
                <w:bCs/>
              </w:rPr>
              <w:t>.</w:t>
            </w:r>
          </w:p>
        </w:tc>
      </w:tr>
      <w:tr w:rsidR="000F6B10" w14:paraId="31C7D02C" w14:textId="77777777" w:rsidTr="000F6B10">
        <w:trPr>
          <w:trHeight w:val="451"/>
        </w:trPr>
        <w:tc>
          <w:tcPr>
            <w:tcW w:w="7796" w:type="dxa"/>
          </w:tcPr>
          <w:p w14:paraId="16E1373F" w14:textId="77777777" w:rsidR="000F6B10" w:rsidRPr="004B43AA" w:rsidRDefault="000F6B10" w:rsidP="000F6B10">
            <w:pPr>
              <w:pStyle w:val="Normal0"/>
              <w:pBdr>
                <w:top w:val="nil"/>
                <w:left w:val="nil"/>
                <w:bottom w:val="nil"/>
                <w:right w:val="nil"/>
                <w:between w:val="nil"/>
              </w:pBdr>
              <w:jc w:val="both"/>
              <w:rPr>
                <w:b/>
                <w:bCs/>
              </w:rPr>
            </w:pPr>
            <w:r>
              <w:rPr>
                <w:b/>
                <w:bCs/>
              </w:rPr>
              <w:t xml:space="preserve">RF 7 </w:t>
            </w:r>
            <w:r w:rsidRPr="004B43AA">
              <w:rPr>
                <w:b/>
                <w:bCs/>
              </w:rPr>
              <w:t>Sistema de Reseñas y Valoraciones:</w:t>
            </w:r>
          </w:p>
          <w:p w14:paraId="33507C93" w14:textId="77777777" w:rsidR="000F6B10" w:rsidRPr="000F6B10" w:rsidRDefault="000F6B10" w:rsidP="000F6B10">
            <w:pPr>
              <w:pStyle w:val="Normal0"/>
            </w:pPr>
          </w:p>
        </w:tc>
      </w:tr>
      <w:tr w:rsidR="000F6B10" w14:paraId="72DDBF23" w14:textId="77777777" w:rsidTr="000F6B10">
        <w:trPr>
          <w:trHeight w:val="451"/>
        </w:trPr>
        <w:tc>
          <w:tcPr>
            <w:tcW w:w="7796" w:type="dxa"/>
          </w:tcPr>
          <w:p w14:paraId="489D8864" w14:textId="5FB561A9" w:rsidR="000F6B10" w:rsidRDefault="000F6B10" w:rsidP="000F6B10">
            <w:pPr>
              <w:pStyle w:val="Normal0"/>
            </w:pPr>
            <w:r>
              <w:t>-Permitir a los clientes dejar reseñas y calificaciones en productos.</w:t>
            </w:r>
          </w:p>
          <w:p w14:paraId="1A7E1AFB" w14:textId="4C70832F" w:rsidR="000F6B10" w:rsidRPr="000F6B10" w:rsidRDefault="000F6B10" w:rsidP="000F6B10">
            <w:pPr>
              <w:pStyle w:val="Normal0"/>
            </w:pPr>
            <w:r>
              <w:t>-Mostrar reseñas para ayudar a otros usuarios en sus decisiones de compra.</w:t>
            </w:r>
          </w:p>
        </w:tc>
      </w:tr>
      <w:tr w:rsidR="000F6B10" w14:paraId="5116824B" w14:textId="77777777" w:rsidTr="000F6B10">
        <w:trPr>
          <w:trHeight w:val="451"/>
        </w:trPr>
        <w:tc>
          <w:tcPr>
            <w:tcW w:w="7796" w:type="dxa"/>
          </w:tcPr>
          <w:p w14:paraId="38E1FF93" w14:textId="05F32D40" w:rsidR="000F6B10" w:rsidRPr="000F6B10" w:rsidRDefault="000F6B10" w:rsidP="000F6B10">
            <w:pPr>
              <w:pStyle w:val="Normal0"/>
              <w:rPr>
                <w:b/>
                <w:bCs/>
              </w:rPr>
            </w:pPr>
            <w:r w:rsidRPr="000F6B10">
              <w:rPr>
                <w:b/>
                <w:bCs/>
              </w:rPr>
              <w:t>RF 8 Gestión de Cuentas de Usuario:</w:t>
            </w:r>
          </w:p>
        </w:tc>
      </w:tr>
      <w:tr w:rsidR="000F6B10" w14:paraId="14481B8B" w14:textId="77777777" w:rsidTr="000F6B10">
        <w:trPr>
          <w:trHeight w:val="451"/>
        </w:trPr>
        <w:tc>
          <w:tcPr>
            <w:tcW w:w="7796" w:type="dxa"/>
          </w:tcPr>
          <w:p w14:paraId="4D3F6665" w14:textId="7FA41C12" w:rsidR="000F6B10" w:rsidRDefault="000F6B10" w:rsidP="000F6B10">
            <w:pPr>
              <w:pStyle w:val="Normal0"/>
            </w:pPr>
            <w:r w:rsidRPr="000F6B10">
              <w:t>Permitir a los usuarios gestionar sus cuentas, cambiar contraseñas y actualizar información personal.</w:t>
            </w:r>
          </w:p>
        </w:tc>
      </w:tr>
      <w:tr w:rsidR="000F6B10" w14:paraId="09E8BC6C" w14:textId="77777777" w:rsidTr="000F6B10">
        <w:trPr>
          <w:trHeight w:val="451"/>
        </w:trPr>
        <w:tc>
          <w:tcPr>
            <w:tcW w:w="7796" w:type="dxa"/>
          </w:tcPr>
          <w:p w14:paraId="1767F32D" w14:textId="0A2A9847" w:rsidR="000F6B10" w:rsidRPr="005563B7" w:rsidRDefault="005563B7" w:rsidP="000F6B10">
            <w:pPr>
              <w:pStyle w:val="Normal0"/>
              <w:rPr>
                <w:b/>
                <w:bCs/>
              </w:rPr>
            </w:pPr>
            <w:r w:rsidRPr="005563B7">
              <w:rPr>
                <w:b/>
                <w:bCs/>
              </w:rPr>
              <w:t>RF 9 Integración con Redes Sociales:</w:t>
            </w:r>
          </w:p>
        </w:tc>
      </w:tr>
      <w:tr w:rsidR="005563B7" w14:paraId="7A249DFB" w14:textId="77777777" w:rsidTr="000F6B10">
        <w:trPr>
          <w:trHeight w:val="451"/>
        </w:trPr>
        <w:tc>
          <w:tcPr>
            <w:tcW w:w="7796" w:type="dxa"/>
          </w:tcPr>
          <w:p w14:paraId="08A4B0C0" w14:textId="532387AB" w:rsidR="005563B7" w:rsidRPr="005563B7" w:rsidRDefault="005563B7" w:rsidP="005563B7">
            <w:pPr>
              <w:pStyle w:val="Normal0"/>
            </w:pPr>
            <w:r>
              <w:t>-</w:t>
            </w:r>
            <w:r w:rsidRPr="005563B7">
              <w:t>Facilitar el uso compartido de productos en redes sociales.</w:t>
            </w:r>
          </w:p>
          <w:p w14:paraId="3E05A8AC" w14:textId="1518924D" w:rsidR="005563B7" w:rsidRPr="005563B7" w:rsidRDefault="005563B7" w:rsidP="005563B7">
            <w:pPr>
              <w:pStyle w:val="Normal0"/>
              <w:rPr>
                <w:b/>
                <w:bCs/>
              </w:rPr>
            </w:pPr>
            <w:r>
              <w:t>-</w:t>
            </w:r>
            <w:r w:rsidRPr="005563B7">
              <w:t>Permitir el inicio de sesión y registro a través de cuentas de redes sociales.</w:t>
            </w:r>
          </w:p>
        </w:tc>
      </w:tr>
      <w:tr w:rsidR="005563B7" w14:paraId="5159C87F" w14:textId="77777777" w:rsidTr="000F6B10">
        <w:trPr>
          <w:trHeight w:val="451"/>
        </w:trPr>
        <w:tc>
          <w:tcPr>
            <w:tcW w:w="7796" w:type="dxa"/>
          </w:tcPr>
          <w:p w14:paraId="13023A19" w14:textId="5EAFF761" w:rsidR="005563B7" w:rsidRDefault="005563B7" w:rsidP="005563B7">
            <w:pPr>
              <w:pStyle w:val="Normal0"/>
              <w:pBdr>
                <w:top w:val="nil"/>
                <w:left w:val="nil"/>
                <w:bottom w:val="nil"/>
                <w:right w:val="nil"/>
                <w:between w:val="nil"/>
              </w:pBdr>
            </w:pPr>
            <w:r w:rsidRPr="005563B7">
              <w:rPr>
                <w:b/>
                <w:bCs/>
              </w:rPr>
              <w:t>RF 10 Búsqueda Avanzada</w:t>
            </w:r>
            <w:r>
              <w:t>:</w:t>
            </w:r>
          </w:p>
          <w:p w14:paraId="2EBE3090" w14:textId="77777777" w:rsidR="005563B7" w:rsidRDefault="005563B7" w:rsidP="005563B7">
            <w:pPr>
              <w:pStyle w:val="Normal0"/>
            </w:pPr>
          </w:p>
        </w:tc>
      </w:tr>
      <w:tr w:rsidR="005563B7" w14:paraId="1E322640" w14:textId="77777777" w:rsidTr="000F6B10">
        <w:trPr>
          <w:trHeight w:val="451"/>
        </w:trPr>
        <w:tc>
          <w:tcPr>
            <w:tcW w:w="7796" w:type="dxa"/>
          </w:tcPr>
          <w:p w14:paraId="3994D813" w14:textId="107E352B" w:rsidR="005563B7" w:rsidRPr="005563B7" w:rsidRDefault="005563B7" w:rsidP="005563B7">
            <w:pPr>
              <w:pStyle w:val="Normal0"/>
              <w:pBdr>
                <w:top w:val="nil"/>
                <w:left w:val="nil"/>
                <w:bottom w:val="nil"/>
                <w:right w:val="nil"/>
                <w:between w:val="nil"/>
              </w:pBdr>
            </w:pPr>
            <w:r w:rsidRPr="005563B7">
              <w:t>Proporcionar opciones de búsqueda avanzada, como filtros por categoría, precio, marca, etc.</w:t>
            </w:r>
          </w:p>
        </w:tc>
      </w:tr>
      <w:tr w:rsidR="005563B7" w14:paraId="19D0D1CD" w14:textId="77777777" w:rsidTr="000F6B10">
        <w:trPr>
          <w:trHeight w:val="451"/>
        </w:trPr>
        <w:tc>
          <w:tcPr>
            <w:tcW w:w="7796" w:type="dxa"/>
          </w:tcPr>
          <w:p w14:paraId="4E1F5127" w14:textId="384C9DB8" w:rsidR="005563B7" w:rsidRPr="004B43AA" w:rsidRDefault="005563B7" w:rsidP="005563B7">
            <w:pPr>
              <w:pStyle w:val="Normal0"/>
              <w:pBdr>
                <w:top w:val="nil"/>
                <w:left w:val="nil"/>
                <w:bottom w:val="nil"/>
                <w:right w:val="nil"/>
                <w:between w:val="nil"/>
              </w:pBdr>
              <w:jc w:val="both"/>
              <w:rPr>
                <w:b/>
                <w:bCs/>
              </w:rPr>
            </w:pPr>
            <w:r>
              <w:rPr>
                <w:b/>
                <w:bCs/>
              </w:rPr>
              <w:t xml:space="preserve">RF 11 </w:t>
            </w:r>
            <w:r w:rsidRPr="004B43AA">
              <w:rPr>
                <w:b/>
                <w:bCs/>
              </w:rPr>
              <w:t>Seguridad:</w:t>
            </w:r>
          </w:p>
          <w:p w14:paraId="0172526D" w14:textId="77777777" w:rsidR="005563B7" w:rsidRPr="005563B7" w:rsidRDefault="005563B7" w:rsidP="005563B7">
            <w:pPr>
              <w:pStyle w:val="Normal0"/>
              <w:pBdr>
                <w:top w:val="nil"/>
                <w:left w:val="nil"/>
                <w:bottom w:val="nil"/>
                <w:right w:val="nil"/>
                <w:between w:val="nil"/>
              </w:pBdr>
            </w:pPr>
          </w:p>
        </w:tc>
      </w:tr>
      <w:tr w:rsidR="005563B7" w14:paraId="7F51A8CB" w14:textId="77777777" w:rsidTr="000F6B10">
        <w:trPr>
          <w:trHeight w:val="451"/>
        </w:trPr>
        <w:tc>
          <w:tcPr>
            <w:tcW w:w="7796" w:type="dxa"/>
          </w:tcPr>
          <w:p w14:paraId="1B186BE0" w14:textId="7C2A8D49" w:rsidR="005563B7" w:rsidRPr="005563B7" w:rsidRDefault="005563B7" w:rsidP="005563B7">
            <w:pPr>
              <w:pStyle w:val="Normal0"/>
              <w:pBdr>
                <w:top w:val="nil"/>
                <w:left w:val="nil"/>
                <w:bottom w:val="nil"/>
                <w:right w:val="nil"/>
                <w:between w:val="nil"/>
              </w:pBdr>
              <w:jc w:val="both"/>
            </w:pPr>
            <w:r>
              <w:t>-</w:t>
            </w:r>
            <w:r w:rsidRPr="005563B7">
              <w:t>Implementar medidas de seguridad para proteger la información del usuario y las transacciones.</w:t>
            </w:r>
          </w:p>
          <w:p w14:paraId="5E0BA1F9" w14:textId="195A32BC" w:rsidR="005563B7" w:rsidRDefault="005563B7" w:rsidP="005563B7">
            <w:pPr>
              <w:pStyle w:val="Normal0"/>
              <w:pBdr>
                <w:top w:val="nil"/>
                <w:left w:val="nil"/>
                <w:bottom w:val="nil"/>
                <w:right w:val="nil"/>
                <w:between w:val="nil"/>
              </w:pBdr>
              <w:jc w:val="both"/>
              <w:rPr>
                <w:b/>
                <w:bCs/>
              </w:rPr>
            </w:pPr>
            <w:r>
              <w:t xml:space="preserve">- </w:t>
            </w:r>
            <w:r w:rsidRPr="005563B7">
              <w:t>Utilizar conexiones seguras (HTTPS) y encriptación de datos.</w:t>
            </w:r>
          </w:p>
        </w:tc>
      </w:tr>
      <w:tr w:rsidR="00866EF3" w14:paraId="02C61465" w14:textId="77777777" w:rsidTr="000F6B10">
        <w:trPr>
          <w:trHeight w:val="451"/>
        </w:trPr>
        <w:tc>
          <w:tcPr>
            <w:tcW w:w="7796" w:type="dxa"/>
          </w:tcPr>
          <w:p w14:paraId="6C7172F7" w14:textId="6BB8876C" w:rsidR="00866EF3" w:rsidRPr="004B43AA" w:rsidRDefault="00866EF3" w:rsidP="00866EF3">
            <w:pPr>
              <w:pStyle w:val="Normal0"/>
              <w:pBdr>
                <w:top w:val="nil"/>
                <w:left w:val="nil"/>
                <w:bottom w:val="nil"/>
                <w:right w:val="nil"/>
                <w:between w:val="nil"/>
              </w:pBdr>
              <w:rPr>
                <w:b/>
                <w:bCs/>
              </w:rPr>
            </w:pPr>
            <w:r>
              <w:rPr>
                <w:b/>
                <w:bCs/>
              </w:rPr>
              <w:t xml:space="preserve">RF 12 </w:t>
            </w:r>
            <w:r w:rsidRPr="004B43AA">
              <w:rPr>
                <w:b/>
                <w:bCs/>
              </w:rPr>
              <w:t>Soporte al Cliente:</w:t>
            </w:r>
          </w:p>
          <w:p w14:paraId="4A8C487F" w14:textId="77777777" w:rsidR="00866EF3" w:rsidRDefault="00866EF3" w:rsidP="005563B7">
            <w:pPr>
              <w:pStyle w:val="Normal0"/>
              <w:pBdr>
                <w:top w:val="nil"/>
                <w:left w:val="nil"/>
                <w:bottom w:val="nil"/>
                <w:right w:val="nil"/>
                <w:between w:val="nil"/>
              </w:pBdr>
              <w:jc w:val="both"/>
            </w:pPr>
          </w:p>
        </w:tc>
      </w:tr>
      <w:tr w:rsidR="00866EF3" w14:paraId="0A79ADF4" w14:textId="77777777" w:rsidTr="000F6B10">
        <w:trPr>
          <w:trHeight w:val="451"/>
        </w:trPr>
        <w:tc>
          <w:tcPr>
            <w:tcW w:w="7796" w:type="dxa"/>
          </w:tcPr>
          <w:p w14:paraId="1A13C4D8" w14:textId="7AFE27AC" w:rsidR="00866EF3" w:rsidRPr="00866EF3" w:rsidRDefault="00866EF3" w:rsidP="00866EF3">
            <w:pPr>
              <w:pStyle w:val="Normal0"/>
              <w:pBdr>
                <w:top w:val="nil"/>
                <w:left w:val="nil"/>
                <w:bottom w:val="nil"/>
                <w:right w:val="nil"/>
                <w:between w:val="nil"/>
              </w:pBdr>
            </w:pPr>
            <w:r>
              <w:t>-</w:t>
            </w:r>
            <w:r w:rsidRPr="00866EF3">
              <w:t>Ofrecer opciones de soporte, como chat en vivo, formularios de contacto y números de teléfono.</w:t>
            </w:r>
          </w:p>
          <w:p w14:paraId="51B79270" w14:textId="0344FDC1" w:rsidR="00866EF3" w:rsidRDefault="00866EF3" w:rsidP="00866EF3">
            <w:pPr>
              <w:pStyle w:val="Normal0"/>
              <w:pBdr>
                <w:top w:val="nil"/>
                <w:left w:val="nil"/>
                <w:bottom w:val="nil"/>
                <w:right w:val="nil"/>
                <w:between w:val="nil"/>
              </w:pBdr>
              <w:rPr>
                <w:b/>
                <w:bCs/>
              </w:rPr>
            </w:pPr>
            <w:r>
              <w:t>-</w:t>
            </w:r>
            <w:r w:rsidRPr="00866EF3">
              <w:t>Proporcionar una sección de preguntas frecuentes (FAQ) para resolver consultas comunes.</w:t>
            </w:r>
          </w:p>
        </w:tc>
      </w:tr>
      <w:tr w:rsidR="00866EF3" w14:paraId="4A65FBAD" w14:textId="77777777" w:rsidTr="000F6B10">
        <w:trPr>
          <w:trHeight w:val="451"/>
        </w:trPr>
        <w:tc>
          <w:tcPr>
            <w:tcW w:w="7796" w:type="dxa"/>
          </w:tcPr>
          <w:p w14:paraId="69FDD875" w14:textId="2F97C68A" w:rsidR="00866EF3" w:rsidRPr="00866EF3" w:rsidRDefault="00866EF3" w:rsidP="00866EF3">
            <w:pPr>
              <w:pStyle w:val="Normal0"/>
              <w:pBdr>
                <w:top w:val="nil"/>
                <w:left w:val="nil"/>
                <w:bottom w:val="nil"/>
                <w:right w:val="nil"/>
                <w:between w:val="nil"/>
              </w:pBdr>
              <w:rPr>
                <w:b/>
                <w:bCs/>
              </w:rPr>
            </w:pPr>
            <w:r w:rsidRPr="00866EF3">
              <w:rPr>
                <w:b/>
                <w:bCs/>
              </w:rPr>
              <w:t>RF 13 Gestión de Devoluciones y Reembolsos:</w:t>
            </w:r>
          </w:p>
        </w:tc>
      </w:tr>
      <w:tr w:rsidR="00866EF3" w14:paraId="352AB7D1" w14:textId="77777777" w:rsidTr="000F6B10">
        <w:trPr>
          <w:trHeight w:val="451"/>
        </w:trPr>
        <w:tc>
          <w:tcPr>
            <w:tcW w:w="7796" w:type="dxa"/>
          </w:tcPr>
          <w:p w14:paraId="06462683" w14:textId="543D6CF5" w:rsidR="00866EF3" w:rsidRDefault="00866EF3" w:rsidP="00866EF3">
            <w:pPr>
              <w:pStyle w:val="Normal0"/>
              <w:pBdr>
                <w:top w:val="nil"/>
                <w:left w:val="nil"/>
                <w:bottom w:val="nil"/>
                <w:right w:val="nil"/>
                <w:between w:val="nil"/>
              </w:pBdr>
            </w:pPr>
            <w:r>
              <w:t>-Establecer políticas claras y permitir a los usuarios solicitar devoluciones y reembolsos.</w:t>
            </w:r>
          </w:p>
          <w:p w14:paraId="34442420" w14:textId="5389DD8D" w:rsidR="00866EF3" w:rsidRDefault="00866EF3" w:rsidP="00866EF3">
            <w:pPr>
              <w:pStyle w:val="Normal0"/>
              <w:pBdr>
                <w:top w:val="nil"/>
                <w:left w:val="nil"/>
                <w:bottom w:val="nil"/>
                <w:right w:val="nil"/>
                <w:between w:val="nil"/>
              </w:pBdr>
            </w:pPr>
            <w:r>
              <w:t>-Automatizar el proceso de manejo de devoluciones.</w:t>
            </w:r>
          </w:p>
        </w:tc>
      </w:tr>
      <w:tr w:rsidR="0067525A" w14:paraId="5B27A597" w14:textId="77777777" w:rsidTr="000F6B10">
        <w:trPr>
          <w:trHeight w:val="451"/>
        </w:trPr>
        <w:tc>
          <w:tcPr>
            <w:tcW w:w="7796" w:type="dxa"/>
          </w:tcPr>
          <w:p w14:paraId="2C60659D" w14:textId="3A1C591A" w:rsidR="0067525A" w:rsidRPr="000F6B10" w:rsidRDefault="0067525A" w:rsidP="0067525A">
            <w:pPr>
              <w:pStyle w:val="Normal0"/>
              <w:pBdr>
                <w:top w:val="nil"/>
                <w:left w:val="nil"/>
                <w:bottom w:val="nil"/>
                <w:right w:val="nil"/>
                <w:between w:val="nil"/>
              </w:pBdr>
              <w:jc w:val="both"/>
              <w:rPr>
                <w:b/>
                <w:bCs/>
              </w:rPr>
            </w:pPr>
            <w:r>
              <w:rPr>
                <w:b/>
                <w:bCs/>
              </w:rPr>
              <w:t xml:space="preserve">RF 14 </w:t>
            </w:r>
            <w:r w:rsidRPr="000F6B10">
              <w:rPr>
                <w:b/>
                <w:bCs/>
              </w:rPr>
              <w:t>Notificaciones y Confirmaciones:</w:t>
            </w:r>
          </w:p>
          <w:p w14:paraId="7DA918C1" w14:textId="77777777" w:rsidR="0067525A" w:rsidRDefault="0067525A" w:rsidP="00866EF3">
            <w:pPr>
              <w:pStyle w:val="Normal0"/>
              <w:pBdr>
                <w:top w:val="nil"/>
                <w:left w:val="nil"/>
                <w:bottom w:val="nil"/>
                <w:right w:val="nil"/>
                <w:between w:val="nil"/>
              </w:pBdr>
            </w:pPr>
          </w:p>
        </w:tc>
      </w:tr>
      <w:tr w:rsidR="0067525A" w14:paraId="2D7022E5" w14:textId="77777777" w:rsidTr="000F6B10">
        <w:trPr>
          <w:trHeight w:val="451"/>
        </w:trPr>
        <w:tc>
          <w:tcPr>
            <w:tcW w:w="7796" w:type="dxa"/>
          </w:tcPr>
          <w:p w14:paraId="08B2B30C" w14:textId="655BF5F0" w:rsidR="0067525A" w:rsidRPr="0067525A" w:rsidRDefault="0067525A" w:rsidP="0067525A">
            <w:pPr>
              <w:pStyle w:val="Normal0"/>
              <w:pBdr>
                <w:top w:val="nil"/>
                <w:left w:val="nil"/>
                <w:bottom w:val="nil"/>
                <w:right w:val="nil"/>
                <w:between w:val="nil"/>
              </w:pBdr>
              <w:jc w:val="both"/>
            </w:pPr>
            <w:r>
              <w:t>-</w:t>
            </w:r>
            <w:r w:rsidRPr="0067525A">
              <w:t>Enviar notificaciones por correo electrónico sobre confirmación de pedidos, actualizaciones de envío y promociones.</w:t>
            </w:r>
          </w:p>
          <w:p w14:paraId="5EA9A6C8" w14:textId="13F6EEBA" w:rsidR="0067525A" w:rsidRDefault="0067525A" w:rsidP="0067525A">
            <w:pPr>
              <w:pStyle w:val="Normal0"/>
              <w:pBdr>
                <w:top w:val="nil"/>
                <w:left w:val="nil"/>
                <w:bottom w:val="nil"/>
                <w:right w:val="nil"/>
                <w:between w:val="nil"/>
              </w:pBdr>
              <w:jc w:val="both"/>
              <w:rPr>
                <w:b/>
                <w:bCs/>
              </w:rPr>
            </w:pPr>
            <w:r>
              <w:t>-</w:t>
            </w:r>
            <w:r w:rsidRPr="0067525A">
              <w:t>Permitir a los usuarios suscribirse a boletines y recibir actualizaciones regulares</w:t>
            </w:r>
            <w:r w:rsidRPr="0067525A">
              <w:rPr>
                <w:b/>
                <w:bCs/>
              </w:rPr>
              <w:t>.</w:t>
            </w:r>
          </w:p>
        </w:tc>
      </w:tr>
    </w:tbl>
    <w:p w14:paraId="099D98D4" w14:textId="77777777" w:rsidR="000F6B10" w:rsidRDefault="000F6B10" w:rsidP="000F6B10">
      <w:pPr>
        <w:pStyle w:val="Normal0"/>
        <w:pBdr>
          <w:top w:val="nil"/>
          <w:left w:val="nil"/>
          <w:bottom w:val="nil"/>
          <w:right w:val="nil"/>
          <w:between w:val="nil"/>
        </w:pBdr>
      </w:pPr>
      <w:r>
        <w:t xml:space="preserve">                      </w:t>
      </w:r>
    </w:p>
    <w:p w14:paraId="60ACF339" w14:textId="77777777" w:rsidR="000F6B10" w:rsidRDefault="000F6B10" w:rsidP="000F6B10">
      <w:pPr>
        <w:pStyle w:val="Normal0"/>
        <w:pBdr>
          <w:top w:val="nil"/>
          <w:left w:val="nil"/>
          <w:bottom w:val="nil"/>
          <w:right w:val="nil"/>
          <w:between w:val="nil"/>
        </w:pBdr>
      </w:pPr>
    </w:p>
    <w:p w14:paraId="037AE554" w14:textId="77777777" w:rsidR="000F6B10" w:rsidRDefault="000F6B10" w:rsidP="000F6B10">
      <w:pPr>
        <w:pStyle w:val="Normal0"/>
        <w:pBdr>
          <w:top w:val="nil"/>
          <w:left w:val="nil"/>
          <w:bottom w:val="nil"/>
          <w:right w:val="nil"/>
          <w:between w:val="nil"/>
        </w:pBdr>
      </w:pPr>
    </w:p>
    <w:p w14:paraId="04CFFF12" w14:textId="77777777" w:rsidR="000F6B10" w:rsidRDefault="000F6B10" w:rsidP="000F6B10">
      <w:pPr>
        <w:pStyle w:val="Normal0"/>
        <w:pBdr>
          <w:top w:val="nil"/>
          <w:left w:val="nil"/>
          <w:bottom w:val="nil"/>
          <w:right w:val="nil"/>
          <w:between w:val="nil"/>
        </w:pBdr>
      </w:pPr>
    </w:p>
    <w:p w14:paraId="24654B6B" w14:textId="293712EB" w:rsidR="00D250C0" w:rsidRDefault="00D250C0" w:rsidP="00D250C0">
      <w:pPr>
        <w:pStyle w:val="Normal0"/>
        <w:pBdr>
          <w:top w:val="nil"/>
          <w:left w:val="nil"/>
          <w:bottom w:val="nil"/>
          <w:right w:val="nil"/>
          <w:between w:val="nil"/>
        </w:pBdr>
        <w:ind w:left="1200"/>
      </w:pPr>
    </w:p>
    <w:p w14:paraId="5D0AFF3E" w14:textId="03586BA7" w:rsidR="00D250C0" w:rsidRDefault="00D250C0" w:rsidP="00D250C0">
      <w:pPr>
        <w:pStyle w:val="Normal0"/>
        <w:pBdr>
          <w:top w:val="nil"/>
          <w:left w:val="nil"/>
          <w:bottom w:val="nil"/>
          <w:right w:val="nil"/>
          <w:between w:val="nil"/>
        </w:pBdr>
        <w:ind w:left="1200"/>
      </w:pPr>
    </w:p>
    <w:p w14:paraId="000003B2" w14:textId="77777777" w:rsidR="00C84E69" w:rsidRDefault="00C84E69" w:rsidP="0067525A">
      <w:pPr>
        <w:pStyle w:val="Normal0"/>
        <w:pBdr>
          <w:top w:val="nil"/>
          <w:left w:val="nil"/>
          <w:bottom w:val="nil"/>
          <w:right w:val="nil"/>
          <w:between w:val="nil"/>
        </w:pBdr>
        <w:rPr>
          <w:color w:val="000000"/>
        </w:rPr>
      </w:pPr>
    </w:p>
    <w:p w14:paraId="7CDBE187" w14:textId="77777777" w:rsidR="0067525A" w:rsidRDefault="001A36A1" w:rsidP="00B41667">
      <w:pPr>
        <w:pStyle w:val="Ttulo2"/>
        <w:numPr>
          <w:ilvl w:val="1"/>
          <w:numId w:val="16"/>
        </w:numPr>
      </w:pPr>
      <w:bookmarkStart w:id="21" w:name="_Toc152656423"/>
      <w:r>
        <w:t>Requisitos no funcionales</w:t>
      </w:r>
      <w:bookmarkEnd w:id="21"/>
      <w:r>
        <w:t xml:space="preserve"> </w:t>
      </w:r>
    </w:p>
    <w:p w14:paraId="000003B3" w14:textId="48FBBF04" w:rsidR="00C84E69" w:rsidRDefault="001A36A1" w:rsidP="0067525A">
      <w:pPr>
        <w:pStyle w:val="Ttulo2"/>
      </w:pPr>
      <w:r>
        <w:t xml:space="preserve">                  </w:t>
      </w:r>
    </w:p>
    <w:tbl>
      <w:tblPr>
        <w:tblW w:w="7851" w:type="dxa"/>
        <w:tblInd w:w="65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7851"/>
      </w:tblGrid>
      <w:tr w:rsidR="0067525A" w14:paraId="64FACA56" w14:textId="77777777" w:rsidTr="00C175E9">
        <w:trPr>
          <w:trHeight w:val="789"/>
        </w:trPr>
        <w:tc>
          <w:tcPr>
            <w:tcW w:w="7851" w:type="dxa"/>
          </w:tcPr>
          <w:p w14:paraId="63F5BA59" w14:textId="6EE09380" w:rsidR="0067525A" w:rsidRDefault="0067525A" w:rsidP="00C175E9">
            <w:pPr>
              <w:pStyle w:val="Normal0"/>
              <w:spacing w:line="259" w:lineRule="auto"/>
              <w:ind w:left="54"/>
              <w:rPr>
                <w:b/>
                <w:bCs/>
                <w:color w:val="000000"/>
              </w:rPr>
            </w:pPr>
            <w:r w:rsidRPr="0067525A">
              <w:rPr>
                <w:b/>
                <w:bCs/>
                <w:color w:val="000000"/>
              </w:rPr>
              <w:t>RNF 1</w:t>
            </w:r>
            <w:r>
              <w:rPr>
                <w:color w:val="000000"/>
              </w:rPr>
              <w:t xml:space="preserve"> Rendimiento: el sistema debe ser capaz de manejar grandes volúmenes de transacciones de ventas y compras de forma rápida y eficiente.</w:t>
            </w:r>
          </w:p>
        </w:tc>
      </w:tr>
      <w:tr w:rsidR="0067525A" w14:paraId="798F6469" w14:textId="77777777" w:rsidTr="00C175E9">
        <w:trPr>
          <w:trHeight w:val="649"/>
        </w:trPr>
        <w:tc>
          <w:tcPr>
            <w:tcW w:w="7851" w:type="dxa"/>
          </w:tcPr>
          <w:p w14:paraId="43283BEA" w14:textId="3F11914D" w:rsidR="0067525A" w:rsidRDefault="0067525A" w:rsidP="00C175E9">
            <w:pPr>
              <w:pStyle w:val="Normal0"/>
              <w:spacing w:line="259" w:lineRule="auto"/>
              <w:rPr>
                <w:color w:val="000000"/>
              </w:rPr>
            </w:pPr>
            <w:r w:rsidRPr="0067525A">
              <w:rPr>
                <w:b/>
                <w:bCs/>
                <w:color w:val="000000"/>
              </w:rPr>
              <w:t>RNF 2</w:t>
            </w:r>
            <w:r>
              <w:rPr>
                <w:color w:val="000000"/>
              </w:rPr>
              <w:t xml:space="preserve"> Fiabilidad: el sistema debe ser confiable y estar disponible en todo momento, sin interrupciones, errores o fallas que puedan afectar la continuidad del negocio.</w:t>
            </w:r>
          </w:p>
        </w:tc>
      </w:tr>
      <w:tr w:rsidR="0067525A" w14:paraId="6E9ECB95" w14:textId="77777777" w:rsidTr="00C175E9">
        <w:trPr>
          <w:trHeight w:val="672"/>
        </w:trPr>
        <w:tc>
          <w:tcPr>
            <w:tcW w:w="7851" w:type="dxa"/>
          </w:tcPr>
          <w:p w14:paraId="3B2AA8E9" w14:textId="41AE1755" w:rsidR="0067525A" w:rsidRDefault="0067525A" w:rsidP="00C175E9">
            <w:pPr>
              <w:pStyle w:val="Normal0"/>
              <w:spacing w:line="259" w:lineRule="auto"/>
              <w:rPr>
                <w:color w:val="000000"/>
              </w:rPr>
            </w:pPr>
            <w:r w:rsidRPr="0067525A">
              <w:rPr>
                <w:b/>
                <w:bCs/>
                <w:color w:val="000000"/>
              </w:rPr>
              <w:t>RNF 3</w:t>
            </w:r>
            <w:r>
              <w:rPr>
                <w:color w:val="000000"/>
              </w:rPr>
              <w:t xml:space="preserve"> Escalabilidad: el sistema debe ser capaz de manejar un aumento en el volumen de transacciones y usuarios sin afectar su rendimiento o funcionalidad.</w:t>
            </w:r>
          </w:p>
        </w:tc>
      </w:tr>
      <w:tr w:rsidR="0067525A" w14:paraId="542E6D3D" w14:textId="77777777" w:rsidTr="00C175E9">
        <w:trPr>
          <w:trHeight w:val="824"/>
        </w:trPr>
        <w:tc>
          <w:tcPr>
            <w:tcW w:w="7851" w:type="dxa"/>
          </w:tcPr>
          <w:p w14:paraId="7E9FD154" w14:textId="137DFB42" w:rsidR="0067525A" w:rsidRDefault="0067525A" w:rsidP="00C175E9">
            <w:pPr>
              <w:pStyle w:val="Normal0"/>
              <w:spacing w:line="259" w:lineRule="auto"/>
              <w:rPr>
                <w:color w:val="000000"/>
              </w:rPr>
            </w:pPr>
            <w:r w:rsidRPr="0067525A">
              <w:rPr>
                <w:b/>
                <w:bCs/>
                <w:color w:val="000000" w:themeColor="text1"/>
              </w:rPr>
              <w:t>RNF 4</w:t>
            </w:r>
            <w:r w:rsidRPr="326D7855">
              <w:rPr>
                <w:color w:val="000000" w:themeColor="text1"/>
              </w:rPr>
              <w:t xml:space="preserve"> Flexibilidad: el sistema debe ser flexible y adaptable a las necesidades del negocio, con la capacidad de agregar nuevas características y funcionalidades a medida que sea necesario.</w:t>
            </w:r>
          </w:p>
        </w:tc>
      </w:tr>
      <w:tr w:rsidR="0067525A" w14:paraId="4A1079C9" w14:textId="77777777" w:rsidTr="00C175E9">
        <w:trPr>
          <w:trHeight w:val="822"/>
        </w:trPr>
        <w:tc>
          <w:tcPr>
            <w:tcW w:w="7851" w:type="dxa"/>
          </w:tcPr>
          <w:p w14:paraId="630175C9" w14:textId="7C9295AA" w:rsidR="0067525A" w:rsidRDefault="0067525A" w:rsidP="00C175E9">
            <w:pPr>
              <w:pStyle w:val="Normal0"/>
              <w:spacing w:line="259" w:lineRule="auto"/>
              <w:rPr>
                <w:color w:val="000000" w:themeColor="text1"/>
              </w:rPr>
            </w:pPr>
            <w:r w:rsidRPr="0067525A">
              <w:rPr>
                <w:b/>
                <w:bCs/>
                <w:color w:val="000000" w:themeColor="text1"/>
              </w:rPr>
              <w:t>RNF 5</w:t>
            </w:r>
            <w:r w:rsidRPr="326D7855">
              <w:rPr>
                <w:color w:val="000000" w:themeColor="text1"/>
              </w:rPr>
              <w:t xml:space="preserve"> Si el producto se llegara a acabar el usuario podría dejar la observación en el               </w:t>
            </w:r>
            <w:r>
              <w:rPr>
                <w:color w:val="000000" w:themeColor="text1"/>
              </w:rPr>
              <w:t xml:space="preserve">    </w:t>
            </w:r>
            <w:r w:rsidRPr="326D7855">
              <w:rPr>
                <w:color w:val="000000" w:themeColor="text1"/>
              </w:rPr>
              <w:t xml:space="preserve">menú de contáctenos solicitando el producto para que la empresa reabastezca el producto </w:t>
            </w:r>
          </w:p>
        </w:tc>
      </w:tr>
      <w:tr w:rsidR="0067525A" w14:paraId="2963297D" w14:textId="77777777" w:rsidTr="00C175E9">
        <w:trPr>
          <w:trHeight w:val="820"/>
        </w:trPr>
        <w:tc>
          <w:tcPr>
            <w:tcW w:w="7851" w:type="dxa"/>
          </w:tcPr>
          <w:p w14:paraId="1F12A57B" w14:textId="158FF12D" w:rsidR="0067525A" w:rsidRDefault="00C175E9" w:rsidP="00C175E9">
            <w:pPr>
              <w:pStyle w:val="Normal0"/>
              <w:spacing w:line="259" w:lineRule="auto"/>
              <w:ind w:left="-66"/>
              <w:rPr>
                <w:color w:val="000000" w:themeColor="text1"/>
              </w:rPr>
            </w:pPr>
            <w:r>
              <w:rPr>
                <w:b/>
                <w:bCs/>
                <w:color w:val="000000" w:themeColor="text1"/>
              </w:rPr>
              <w:t xml:space="preserve"> </w:t>
            </w:r>
            <w:r w:rsidR="0067525A" w:rsidRPr="0067525A">
              <w:rPr>
                <w:b/>
                <w:bCs/>
                <w:color w:val="000000" w:themeColor="text1"/>
              </w:rPr>
              <w:t>RNF 6</w:t>
            </w:r>
            <w:r w:rsidR="0067525A" w:rsidRPr="326D7855">
              <w:rPr>
                <w:color w:val="000000" w:themeColor="text1"/>
              </w:rPr>
              <w:t xml:space="preserve"> Si el producto salió averiado o no tiene la calidad por la cual la empresa es reconocida se puede dejar una nota en contáctenos por cualquiera de los canales y se le dará una respuesta en 3 días hábiles. </w:t>
            </w:r>
          </w:p>
        </w:tc>
      </w:tr>
      <w:tr w:rsidR="0067525A" w14:paraId="7912B90E" w14:textId="77777777" w:rsidTr="00C175E9">
        <w:trPr>
          <w:trHeight w:val="960"/>
        </w:trPr>
        <w:tc>
          <w:tcPr>
            <w:tcW w:w="7851" w:type="dxa"/>
          </w:tcPr>
          <w:p w14:paraId="26146FD3" w14:textId="119C76C7" w:rsidR="0067525A" w:rsidRDefault="0067525A" w:rsidP="00C175E9">
            <w:pPr>
              <w:pStyle w:val="Normal0"/>
              <w:spacing w:line="259" w:lineRule="auto"/>
              <w:rPr>
                <w:color w:val="000000" w:themeColor="text1"/>
              </w:rPr>
            </w:pPr>
            <w:r w:rsidRPr="0067525A">
              <w:rPr>
                <w:b/>
                <w:bCs/>
                <w:color w:val="000000" w:themeColor="text1"/>
              </w:rPr>
              <w:t>RNF 7</w:t>
            </w:r>
            <w:r>
              <w:rPr>
                <w:color w:val="000000" w:themeColor="text1"/>
              </w:rPr>
              <w:t xml:space="preserve"> </w:t>
            </w:r>
            <w:r w:rsidRPr="326D7855">
              <w:rPr>
                <w:color w:val="000000" w:themeColor="text1"/>
              </w:rPr>
              <w:t xml:space="preserve">Si el usuario tiene problemas con el ingreso ya sea porque se le olvido la contraseña o tiene problemas con el correo por el momento en la versión beta se requiere que el usuario notifique en la parte de contáctenos </w:t>
            </w:r>
          </w:p>
        </w:tc>
      </w:tr>
      <w:tr w:rsidR="00C175E9" w14:paraId="1C6353E4" w14:textId="77777777" w:rsidTr="00C175E9">
        <w:trPr>
          <w:trHeight w:val="1165"/>
        </w:trPr>
        <w:tc>
          <w:tcPr>
            <w:tcW w:w="7851" w:type="dxa"/>
          </w:tcPr>
          <w:p w14:paraId="0ECE536E" w14:textId="71F3FAD3" w:rsidR="00C175E9" w:rsidRPr="00C175E9" w:rsidRDefault="00C175E9" w:rsidP="00C175E9">
            <w:pPr>
              <w:pStyle w:val="Normal0"/>
              <w:spacing w:line="259" w:lineRule="auto"/>
            </w:pPr>
            <w:r w:rsidRPr="0067525A">
              <w:rPr>
                <w:b/>
                <w:bCs/>
                <w:color w:val="000000" w:themeColor="text1"/>
              </w:rPr>
              <w:t>RNF 8</w:t>
            </w:r>
            <w:r w:rsidRPr="326D7855">
              <w:rPr>
                <w:color w:val="000000" w:themeColor="text1"/>
              </w:rPr>
              <w:t xml:space="preserve"> El usuario podrá pagar con varios métodos de pago si se le presenta algún problema con su pago se podrá dirigir a contáctenos y hacer el reclamo el cual se le dará respuesta en 5 días hábiles. </w:t>
            </w:r>
          </w:p>
        </w:tc>
      </w:tr>
      <w:tr w:rsidR="00C175E9" w14:paraId="53BCC7B6" w14:textId="77777777" w:rsidTr="00C175E9">
        <w:trPr>
          <w:trHeight w:val="889"/>
        </w:trPr>
        <w:tc>
          <w:tcPr>
            <w:tcW w:w="7851" w:type="dxa"/>
          </w:tcPr>
          <w:p w14:paraId="2B5E179E" w14:textId="56DF6BB8" w:rsidR="00C175E9" w:rsidRPr="00C175E9" w:rsidRDefault="00C175E9" w:rsidP="00C175E9">
            <w:pPr>
              <w:pStyle w:val="Normal0"/>
              <w:spacing w:line="259" w:lineRule="auto"/>
            </w:pPr>
            <w:r w:rsidRPr="0067525A">
              <w:rPr>
                <w:b/>
                <w:bCs/>
                <w:color w:val="000000" w:themeColor="text1"/>
              </w:rPr>
              <w:t>RNF 9</w:t>
            </w:r>
            <w:r w:rsidRPr="326D7855">
              <w:rPr>
                <w:color w:val="000000" w:themeColor="text1"/>
              </w:rPr>
              <w:t xml:space="preserve"> Se le garantiza al usuario el correcto tratamiento de datos bajos las normas establecidas políticas de privacidad y términos. </w:t>
            </w:r>
          </w:p>
        </w:tc>
      </w:tr>
      <w:tr w:rsidR="00C175E9" w14:paraId="4415F986" w14:textId="77777777" w:rsidTr="00C175E9">
        <w:trPr>
          <w:trHeight w:val="692"/>
        </w:trPr>
        <w:tc>
          <w:tcPr>
            <w:tcW w:w="7851" w:type="dxa"/>
          </w:tcPr>
          <w:p w14:paraId="3E6BAE99" w14:textId="7650BE58" w:rsidR="00C175E9" w:rsidRPr="00C175E9" w:rsidRDefault="00C175E9" w:rsidP="00C175E9">
            <w:pPr>
              <w:pStyle w:val="Normal0"/>
              <w:spacing w:line="259" w:lineRule="auto"/>
            </w:pPr>
            <w:r w:rsidRPr="0067525A">
              <w:rPr>
                <w:b/>
                <w:bCs/>
                <w:color w:val="000000" w:themeColor="text1"/>
              </w:rPr>
              <w:t>RNF 10</w:t>
            </w:r>
            <w:r w:rsidRPr="326D7855">
              <w:rPr>
                <w:color w:val="000000" w:themeColor="text1"/>
              </w:rPr>
              <w:t xml:space="preserve"> Se establece que cada transacción que se realice en la tienda web se tardara a más tardar 20 segundos. </w:t>
            </w:r>
          </w:p>
        </w:tc>
      </w:tr>
      <w:tr w:rsidR="00C175E9" w14:paraId="68C57FC2" w14:textId="77777777" w:rsidTr="00C175E9">
        <w:trPr>
          <w:trHeight w:val="550"/>
        </w:trPr>
        <w:tc>
          <w:tcPr>
            <w:tcW w:w="7851" w:type="dxa"/>
          </w:tcPr>
          <w:p w14:paraId="02754ADC" w14:textId="1AFD40C0" w:rsidR="00C175E9" w:rsidRPr="00C175E9" w:rsidRDefault="00C175E9" w:rsidP="00C175E9">
            <w:pPr>
              <w:pStyle w:val="Normal0"/>
              <w:spacing w:line="259" w:lineRule="auto"/>
            </w:pPr>
            <w:r w:rsidRPr="0067525A">
              <w:rPr>
                <w:b/>
                <w:bCs/>
                <w:color w:val="000000" w:themeColor="text1"/>
              </w:rPr>
              <w:t>RNF 11</w:t>
            </w:r>
            <w:r w:rsidRPr="326D7855">
              <w:rPr>
                <w:color w:val="000000" w:themeColor="text1"/>
              </w:rPr>
              <w:t xml:space="preserve"> Tiempo de carga de página: La página debe cargar completamente en menos de 3 segundos. </w:t>
            </w:r>
          </w:p>
        </w:tc>
      </w:tr>
      <w:tr w:rsidR="00C175E9" w14:paraId="20B901C9" w14:textId="77777777" w:rsidTr="00C175E9">
        <w:trPr>
          <w:trHeight w:val="902"/>
        </w:trPr>
        <w:tc>
          <w:tcPr>
            <w:tcW w:w="7851" w:type="dxa"/>
          </w:tcPr>
          <w:p w14:paraId="49C8357E" w14:textId="163973CC" w:rsidR="00C175E9" w:rsidRPr="00C175E9" w:rsidRDefault="00C175E9" w:rsidP="00C175E9">
            <w:pPr>
              <w:pStyle w:val="Normal0"/>
              <w:spacing w:line="259" w:lineRule="auto"/>
            </w:pPr>
            <w:r w:rsidRPr="0067525A">
              <w:rPr>
                <w:b/>
                <w:bCs/>
                <w:color w:val="000000" w:themeColor="text1"/>
              </w:rPr>
              <w:t>RNF 12</w:t>
            </w:r>
            <w:r w:rsidRPr="326D7855">
              <w:rPr>
                <w:color w:val="000000" w:themeColor="text1"/>
              </w:rPr>
              <w:t xml:space="preserve"> Disponibilidad 24/7: El sitio web debe estar disponible en todo momento, sin tiempo de inactividad programado. </w:t>
            </w:r>
          </w:p>
        </w:tc>
      </w:tr>
      <w:tr w:rsidR="00C175E9" w14:paraId="2392AF51" w14:textId="77777777" w:rsidTr="00C175E9">
        <w:trPr>
          <w:trHeight w:val="1027"/>
        </w:trPr>
        <w:tc>
          <w:tcPr>
            <w:tcW w:w="7851" w:type="dxa"/>
          </w:tcPr>
          <w:p w14:paraId="4D5C6C86" w14:textId="77777777" w:rsidR="00C175E9" w:rsidRDefault="00C175E9" w:rsidP="00C175E9">
            <w:pPr>
              <w:pStyle w:val="Normal0"/>
              <w:spacing w:line="259" w:lineRule="auto"/>
              <w:ind w:left="54"/>
            </w:pPr>
            <w:r w:rsidRPr="742D406A">
              <w:rPr>
                <w:color w:val="000000" w:themeColor="text1"/>
              </w:rPr>
              <w:t xml:space="preserve"> </w:t>
            </w:r>
          </w:p>
          <w:p w14:paraId="6DBC3010" w14:textId="77777777" w:rsidR="00C175E9" w:rsidRDefault="00C175E9" w:rsidP="00C175E9">
            <w:pPr>
              <w:pStyle w:val="Normal0"/>
              <w:spacing w:line="259" w:lineRule="auto"/>
              <w:ind w:left="54"/>
              <w:rPr>
                <w:color w:val="000000" w:themeColor="text1"/>
              </w:rPr>
            </w:pPr>
            <w:r w:rsidRPr="0067525A">
              <w:rPr>
                <w:b/>
                <w:bCs/>
                <w:color w:val="000000" w:themeColor="text1"/>
              </w:rPr>
              <w:t>RNF 13</w:t>
            </w:r>
            <w:r w:rsidRPr="326D7855">
              <w:rPr>
                <w:color w:val="000000" w:themeColor="text1"/>
              </w:rPr>
              <w:t xml:space="preserve"> Escalabilidad: El sitio debe ser capaz de manejar un aumento del 50% en el tráfico durante las ventas o promociones especiales. </w:t>
            </w:r>
          </w:p>
          <w:p w14:paraId="534F483A" w14:textId="1C8BBC36" w:rsidR="00C175E9" w:rsidRDefault="00C175E9" w:rsidP="00C175E9">
            <w:pPr>
              <w:pStyle w:val="Normal0"/>
              <w:spacing w:line="259" w:lineRule="auto"/>
              <w:ind w:left="54"/>
              <w:rPr>
                <w:color w:val="000000" w:themeColor="text1"/>
              </w:rPr>
            </w:pPr>
            <w:r w:rsidRPr="742D406A">
              <w:rPr>
                <w:color w:val="000000" w:themeColor="text1"/>
              </w:rPr>
              <w:t xml:space="preserve"> </w:t>
            </w:r>
          </w:p>
        </w:tc>
      </w:tr>
    </w:tbl>
    <w:p w14:paraId="12A06ECD" w14:textId="3A8565B8" w:rsidR="0FAC3B50" w:rsidRDefault="0067525A" w:rsidP="742D406A">
      <w:pPr>
        <w:pStyle w:val="Normal0"/>
        <w:spacing w:line="259" w:lineRule="auto"/>
        <w:ind w:left="720"/>
      </w:pPr>
      <w:r>
        <w:rPr>
          <w:b/>
          <w:bCs/>
          <w:color w:val="000000" w:themeColor="text1"/>
        </w:rPr>
        <w:lastRenderedPageBreak/>
        <w:t xml:space="preserve"> </w:t>
      </w:r>
      <w:r w:rsidR="0FAC3B50" w:rsidRPr="326D7855">
        <w:rPr>
          <w:color w:val="000000" w:themeColor="text1"/>
        </w:rPr>
        <w:t xml:space="preserve"> </w:t>
      </w:r>
    </w:p>
    <w:tbl>
      <w:tblPr>
        <w:tblW w:w="0" w:type="auto"/>
        <w:tblInd w:w="55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7876"/>
      </w:tblGrid>
      <w:tr w:rsidR="00C175E9" w14:paraId="3CBE5536" w14:textId="77777777" w:rsidTr="00C175E9">
        <w:trPr>
          <w:trHeight w:val="649"/>
        </w:trPr>
        <w:tc>
          <w:tcPr>
            <w:tcW w:w="7876" w:type="dxa"/>
          </w:tcPr>
          <w:p w14:paraId="61ACC995" w14:textId="54AB0F57" w:rsidR="00C175E9" w:rsidRPr="00C175E9" w:rsidRDefault="00C175E9" w:rsidP="00C175E9">
            <w:pPr>
              <w:pStyle w:val="Normal0"/>
              <w:spacing w:line="259" w:lineRule="auto"/>
            </w:pPr>
            <w:r w:rsidRPr="0067525A">
              <w:rPr>
                <w:b/>
                <w:bCs/>
                <w:color w:val="000000" w:themeColor="text1"/>
              </w:rPr>
              <w:t>RNF 1</w:t>
            </w:r>
            <w:r>
              <w:rPr>
                <w:b/>
                <w:bCs/>
                <w:color w:val="000000" w:themeColor="text1"/>
              </w:rPr>
              <w:t>4</w:t>
            </w:r>
            <w:r>
              <w:rPr>
                <w:color w:val="000000" w:themeColor="text1"/>
              </w:rPr>
              <w:t xml:space="preserve"> </w:t>
            </w:r>
            <w:r w:rsidRPr="326D7855">
              <w:rPr>
                <w:color w:val="000000" w:themeColor="text1"/>
              </w:rPr>
              <w:t xml:space="preserve">Compatibilidad con dispositivos móviles: El sitio debe ser totalmente funcional y fácil de usar en dispositivos móviles. </w:t>
            </w:r>
          </w:p>
        </w:tc>
      </w:tr>
      <w:tr w:rsidR="00C175E9" w14:paraId="7D4B2974" w14:textId="77777777" w:rsidTr="00C175E9">
        <w:trPr>
          <w:trHeight w:val="661"/>
        </w:trPr>
        <w:tc>
          <w:tcPr>
            <w:tcW w:w="7876" w:type="dxa"/>
          </w:tcPr>
          <w:p w14:paraId="7E89889F" w14:textId="41EF35B2" w:rsidR="00C175E9" w:rsidRPr="00C175E9" w:rsidRDefault="00C175E9" w:rsidP="00C175E9">
            <w:pPr>
              <w:pStyle w:val="Normal0"/>
              <w:spacing w:line="259" w:lineRule="auto"/>
            </w:pPr>
            <w:r w:rsidRPr="0067525A">
              <w:rPr>
                <w:b/>
                <w:bCs/>
                <w:color w:val="000000" w:themeColor="text1"/>
              </w:rPr>
              <w:t>RNF 1</w:t>
            </w:r>
            <w:r>
              <w:rPr>
                <w:b/>
                <w:bCs/>
                <w:color w:val="000000" w:themeColor="text1"/>
              </w:rPr>
              <w:t xml:space="preserve">5 </w:t>
            </w:r>
            <w:r w:rsidRPr="326D7855">
              <w:rPr>
                <w:color w:val="000000" w:themeColor="text1"/>
              </w:rPr>
              <w:t xml:space="preserve">Seguridad de pago: Todas las transacciones deben estar protegidas con cifrado SSL y cumplir con los estándares de seguridad de tarjetas de crédito. </w:t>
            </w:r>
          </w:p>
        </w:tc>
      </w:tr>
      <w:tr w:rsidR="00C175E9" w14:paraId="6823FFA7" w14:textId="77777777" w:rsidTr="00C175E9">
        <w:trPr>
          <w:trHeight w:val="838"/>
        </w:trPr>
        <w:tc>
          <w:tcPr>
            <w:tcW w:w="7876" w:type="dxa"/>
          </w:tcPr>
          <w:p w14:paraId="54C0164A" w14:textId="697AA62D" w:rsidR="00C175E9" w:rsidRPr="00C175E9" w:rsidRDefault="00C175E9" w:rsidP="00C175E9">
            <w:pPr>
              <w:pStyle w:val="Normal0"/>
              <w:spacing w:line="259" w:lineRule="auto"/>
            </w:pPr>
            <w:r w:rsidRPr="0067525A">
              <w:rPr>
                <w:b/>
                <w:bCs/>
                <w:color w:val="000000" w:themeColor="text1"/>
              </w:rPr>
              <w:t>RNF 1</w:t>
            </w:r>
            <w:r>
              <w:rPr>
                <w:b/>
                <w:bCs/>
                <w:color w:val="000000" w:themeColor="text1"/>
              </w:rPr>
              <w:t>6</w:t>
            </w:r>
            <w:r w:rsidRPr="326D7855">
              <w:rPr>
                <w:color w:val="000000" w:themeColor="text1"/>
              </w:rPr>
              <w:t xml:space="preserve"> Mantenimiento programado: Los mantenimientos y actualizaciones programados deben llevarse a cabo los domingos de madrugada para minimizar el impacto en los usuarios. </w:t>
            </w:r>
          </w:p>
        </w:tc>
      </w:tr>
      <w:tr w:rsidR="00C175E9" w14:paraId="23BA4B39" w14:textId="77777777" w:rsidTr="00C175E9">
        <w:trPr>
          <w:trHeight w:val="666"/>
        </w:trPr>
        <w:tc>
          <w:tcPr>
            <w:tcW w:w="7876" w:type="dxa"/>
          </w:tcPr>
          <w:p w14:paraId="4EF4E321" w14:textId="408770F4" w:rsidR="00C175E9" w:rsidRPr="00C175E9" w:rsidRDefault="00C175E9" w:rsidP="00C175E9">
            <w:pPr>
              <w:pStyle w:val="Normal0"/>
              <w:spacing w:line="259" w:lineRule="auto"/>
            </w:pPr>
            <w:r w:rsidRPr="0067525A">
              <w:rPr>
                <w:b/>
                <w:bCs/>
                <w:color w:val="000000" w:themeColor="text1"/>
              </w:rPr>
              <w:t>RNF 1</w:t>
            </w:r>
            <w:r>
              <w:rPr>
                <w:b/>
                <w:bCs/>
                <w:color w:val="000000" w:themeColor="text1"/>
              </w:rPr>
              <w:t>7</w:t>
            </w:r>
            <w:r w:rsidRPr="326D7855">
              <w:rPr>
                <w:color w:val="000000" w:themeColor="text1"/>
              </w:rPr>
              <w:t xml:space="preserve"> Soporte multilingüe: El sitio web debe estar disponible en al menos tres idiomas: español, inglés y francés. </w:t>
            </w:r>
          </w:p>
        </w:tc>
      </w:tr>
      <w:tr w:rsidR="00C175E9" w14:paraId="4D3A0E49" w14:textId="77777777" w:rsidTr="00C175E9">
        <w:trPr>
          <w:trHeight w:val="690"/>
        </w:trPr>
        <w:tc>
          <w:tcPr>
            <w:tcW w:w="7876" w:type="dxa"/>
          </w:tcPr>
          <w:p w14:paraId="1F564FA4" w14:textId="5FF118A2" w:rsidR="00C175E9" w:rsidRPr="00C175E9" w:rsidRDefault="00C175E9" w:rsidP="00C175E9">
            <w:pPr>
              <w:pStyle w:val="Normal0"/>
              <w:spacing w:line="259" w:lineRule="auto"/>
            </w:pPr>
            <w:r w:rsidRPr="0067525A">
              <w:rPr>
                <w:b/>
                <w:bCs/>
                <w:color w:val="000000" w:themeColor="text1"/>
              </w:rPr>
              <w:t>RNF 1</w:t>
            </w:r>
            <w:r>
              <w:rPr>
                <w:b/>
                <w:bCs/>
                <w:color w:val="000000" w:themeColor="text1"/>
              </w:rPr>
              <w:t>8</w:t>
            </w:r>
            <w:r w:rsidRPr="326D7855">
              <w:rPr>
                <w:color w:val="000000" w:themeColor="text1"/>
              </w:rPr>
              <w:t xml:space="preserve"> Optimización SEO: El contenido del sitio debe estar optimizado para motores de búsqueda y lograr un ranking alto en Google. </w:t>
            </w:r>
          </w:p>
        </w:tc>
      </w:tr>
      <w:tr w:rsidR="00C175E9" w14:paraId="32D07D51" w14:textId="77777777" w:rsidTr="00C175E9">
        <w:trPr>
          <w:trHeight w:val="672"/>
        </w:trPr>
        <w:tc>
          <w:tcPr>
            <w:tcW w:w="7876" w:type="dxa"/>
          </w:tcPr>
          <w:p w14:paraId="4F094CB4" w14:textId="57B1C4C7" w:rsidR="00C175E9" w:rsidRPr="00C175E9" w:rsidRDefault="00C175E9" w:rsidP="00C175E9">
            <w:pPr>
              <w:pStyle w:val="Normal0"/>
              <w:spacing w:line="259" w:lineRule="auto"/>
            </w:pPr>
            <w:r w:rsidRPr="0067525A">
              <w:rPr>
                <w:b/>
                <w:bCs/>
                <w:color w:val="000000" w:themeColor="text1"/>
              </w:rPr>
              <w:t xml:space="preserve">RNF </w:t>
            </w:r>
            <w:r>
              <w:rPr>
                <w:b/>
                <w:bCs/>
                <w:color w:val="000000" w:themeColor="text1"/>
              </w:rPr>
              <w:t>19</w:t>
            </w:r>
            <w:r>
              <w:rPr>
                <w:color w:val="000000" w:themeColor="text1"/>
              </w:rPr>
              <w:t xml:space="preserve"> </w:t>
            </w:r>
            <w:r w:rsidRPr="326D7855">
              <w:rPr>
                <w:color w:val="000000" w:themeColor="text1"/>
              </w:rPr>
              <w:t xml:space="preserve">Análisis de usuario: Debe implementarse un sistema de análisis web que registre las interacciones de los usuarios para mejorar la experiencia del cliente. </w:t>
            </w:r>
          </w:p>
        </w:tc>
      </w:tr>
      <w:tr w:rsidR="00C175E9" w14:paraId="2D71F20C" w14:textId="77777777" w:rsidTr="00C175E9">
        <w:trPr>
          <w:trHeight w:val="824"/>
        </w:trPr>
        <w:tc>
          <w:tcPr>
            <w:tcW w:w="7876" w:type="dxa"/>
          </w:tcPr>
          <w:p w14:paraId="3A35650A" w14:textId="33DE7DF0" w:rsidR="00C175E9" w:rsidRPr="00C175E9" w:rsidRDefault="00C175E9" w:rsidP="00C175E9">
            <w:pPr>
              <w:pStyle w:val="Normal0"/>
              <w:spacing w:line="259" w:lineRule="auto"/>
            </w:pPr>
            <w:r w:rsidRPr="0067525A">
              <w:rPr>
                <w:b/>
                <w:bCs/>
                <w:color w:val="000000" w:themeColor="text1"/>
              </w:rPr>
              <w:t>RNF 2</w:t>
            </w:r>
            <w:r>
              <w:rPr>
                <w:b/>
                <w:bCs/>
                <w:color w:val="000000" w:themeColor="text1"/>
              </w:rPr>
              <w:t>0</w:t>
            </w:r>
            <w:r w:rsidRPr="326D7855">
              <w:rPr>
                <w:color w:val="000000" w:themeColor="text1"/>
              </w:rPr>
              <w:t xml:space="preserve"> Política de privacidad y términos de servicio visibles: Los enlaces a la política de privacidad y los términos de servicio deben ser claramente visibles en todas las páginas. </w:t>
            </w:r>
          </w:p>
        </w:tc>
      </w:tr>
    </w:tbl>
    <w:p w14:paraId="7166046F" w14:textId="7D75DA0F" w:rsidR="0FAC3B50" w:rsidRDefault="0FAC3B50" w:rsidP="742D406A">
      <w:pPr>
        <w:pStyle w:val="Normal0"/>
        <w:spacing w:line="259" w:lineRule="auto"/>
        <w:ind w:left="720"/>
      </w:pPr>
      <w:r w:rsidRPr="742D406A">
        <w:rPr>
          <w:color w:val="000000" w:themeColor="text1"/>
        </w:rPr>
        <w:t xml:space="preserve"> </w:t>
      </w:r>
    </w:p>
    <w:p w14:paraId="000003BC" w14:textId="77777777" w:rsidR="00C84E69" w:rsidRDefault="00C84E69">
      <w:pPr>
        <w:pStyle w:val="Normal0"/>
        <w:spacing w:line="259" w:lineRule="auto"/>
        <w:ind w:left="720"/>
      </w:pPr>
    </w:p>
    <w:p w14:paraId="000003BD" w14:textId="77777777" w:rsidR="00C84E69" w:rsidRDefault="001A36A1" w:rsidP="00B41667">
      <w:pPr>
        <w:pStyle w:val="Ttulo3"/>
        <w:numPr>
          <w:ilvl w:val="1"/>
          <w:numId w:val="16"/>
        </w:numPr>
      </w:pPr>
      <w:bookmarkStart w:id="22" w:name="_Toc152656424"/>
      <w:r>
        <w:t>Seguridad</w:t>
      </w:r>
      <w:bookmarkEnd w:id="22"/>
    </w:p>
    <w:p w14:paraId="000003BE" w14:textId="77777777" w:rsidR="00C84E69" w:rsidRDefault="00C84E69">
      <w:pPr>
        <w:pStyle w:val="Normal0"/>
        <w:pBdr>
          <w:top w:val="nil"/>
          <w:left w:val="nil"/>
          <w:bottom w:val="nil"/>
          <w:right w:val="nil"/>
          <w:between w:val="nil"/>
        </w:pBdr>
        <w:ind w:left="1440"/>
      </w:pPr>
    </w:p>
    <w:p w14:paraId="000003BF" w14:textId="77777777" w:rsidR="00C84E69" w:rsidRDefault="001A36A1">
      <w:pPr>
        <w:pStyle w:val="Normal0"/>
        <w:spacing w:line="259" w:lineRule="auto"/>
        <w:ind w:left="720"/>
      </w:pPr>
      <w:r>
        <w:t xml:space="preserve">El sistema por ende tendrá una seguridad en el momento que usuarios puedan colocar contraseñas o información que debe de ser privada, por ello se debe de mantener una Base de datos en donde se pueda almacenar en un sistema aparte y que para el ingreso de ver esta información pueda ser un “administrador” de acceso de datos.  en donde se debe de tener en cuenta que el sistema debe de tener un respaldo en donde se pueda generar en las 24 horas. Adicional a esto que se pueda evidenciar ataques a nuestro sistema que nos pueda perjudicar, pero que en el momento que el sistema lo haya detectado no pueda operar más. </w:t>
      </w:r>
    </w:p>
    <w:p w14:paraId="000003C0" w14:textId="77777777" w:rsidR="00C84E69" w:rsidRDefault="00C84E69">
      <w:pPr>
        <w:pStyle w:val="Normal0"/>
        <w:spacing w:line="259" w:lineRule="auto"/>
        <w:rPr>
          <w:i/>
        </w:rPr>
      </w:pPr>
    </w:p>
    <w:p w14:paraId="000003C1" w14:textId="77777777" w:rsidR="00C84E69" w:rsidRDefault="00C84E69">
      <w:pPr>
        <w:pStyle w:val="Normal0"/>
        <w:spacing w:line="259" w:lineRule="auto"/>
        <w:rPr>
          <w:i/>
        </w:rPr>
      </w:pPr>
    </w:p>
    <w:p w14:paraId="000003C2" w14:textId="77777777" w:rsidR="00C84E69" w:rsidRDefault="001A36A1" w:rsidP="00B41667">
      <w:pPr>
        <w:pStyle w:val="Ttulo3"/>
        <w:numPr>
          <w:ilvl w:val="1"/>
          <w:numId w:val="16"/>
        </w:numPr>
      </w:pPr>
      <w:bookmarkStart w:id="23" w:name="_Toc152656425"/>
      <w:r>
        <w:t>Fiabilidad</w:t>
      </w:r>
      <w:bookmarkEnd w:id="23"/>
    </w:p>
    <w:p w14:paraId="000003C3" w14:textId="77777777" w:rsidR="00C84E69" w:rsidRDefault="001A36A1">
      <w:pPr>
        <w:pStyle w:val="Normal0"/>
        <w:pBdr>
          <w:top w:val="nil"/>
          <w:left w:val="nil"/>
          <w:bottom w:val="nil"/>
          <w:right w:val="nil"/>
          <w:between w:val="nil"/>
        </w:pBdr>
        <w:ind w:left="720"/>
        <w:rPr>
          <w:color w:val="000000"/>
        </w:rPr>
      </w:pPr>
      <w:r>
        <w:rPr>
          <w:color w:val="000000"/>
        </w:rPr>
        <w:t xml:space="preserve">Nuestro sistema debe de tener una funcionalidad en donde se pueda operar en el mayor tiempo del día puesto que los negocios que estarán vinculados con nosotros van a tener un horario de fiabilidad y disponibilidad para el usuario, es decir que: </w:t>
      </w:r>
    </w:p>
    <w:p w14:paraId="000003C4" w14:textId="77777777" w:rsidR="00C84E69" w:rsidRDefault="00C84E69">
      <w:pPr>
        <w:pStyle w:val="Normal0"/>
        <w:pBdr>
          <w:top w:val="nil"/>
          <w:left w:val="nil"/>
          <w:bottom w:val="nil"/>
          <w:right w:val="nil"/>
          <w:between w:val="nil"/>
        </w:pBdr>
        <w:ind w:left="1200"/>
        <w:rPr>
          <w:color w:val="000000"/>
        </w:rPr>
      </w:pPr>
    </w:p>
    <w:p w14:paraId="000003C5" w14:textId="77777777" w:rsidR="00C84E69" w:rsidRDefault="001A36A1">
      <w:pPr>
        <w:pStyle w:val="Normal0"/>
        <w:numPr>
          <w:ilvl w:val="0"/>
          <w:numId w:val="13"/>
        </w:numPr>
        <w:pBdr>
          <w:top w:val="nil"/>
          <w:left w:val="nil"/>
          <w:bottom w:val="nil"/>
          <w:right w:val="nil"/>
          <w:between w:val="nil"/>
        </w:pBdr>
      </w:pPr>
      <w:r>
        <w:rPr>
          <w:color w:val="000000"/>
        </w:rPr>
        <w:t>El tiempo de aprendizaje del sistema para un usuario debe de ser menor a 3 horas</w:t>
      </w:r>
    </w:p>
    <w:p w14:paraId="000003C6" w14:textId="77777777" w:rsidR="00C84E69" w:rsidRDefault="001A36A1">
      <w:pPr>
        <w:pStyle w:val="Normal0"/>
        <w:numPr>
          <w:ilvl w:val="0"/>
          <w:numId w:val="13"/>
        </w:numPr>
        <w:pBdr>
          <w:top w:val="nil"/>
          <w:left w:val="nil"/>
          <w:bottom w:val="nil"/>
          <w:right w:val="nil"/>
          <w:between w:val="nil"/>
        </w:pBdr>
      </w:pPr>
      <w:r>
        <w:rPr>
          <w:color w:val="000000"/>
        </w:rPr>
        <w:t>El tiempo de aprendizaje de un cliente debe ser menor a 3 horas.</w:t>
      </w:r>
    </w:p>
    <w:p w14:paraId="000003C7" w14:textId="77777777" w:rsidR="00C84E69" w:rsidRDefault="001A36A1">
      <w:pPr>
        <w:pStyle w:val="Normal0"/>
        <w:numPr>
          <w:ilvl w:val="0"/>
          <w:numId w:val="13"/>
        </w:numPr>
        <w:pBdr>
          <w:top w:val="nil"/>
          <w:left w:val="nil"/>
          <w:bottom w:val="nil"/>
          <w:right w:val="nil"/>
          <w:between w:val="nil"/>
        </w:pBdr>
      </w:pPr>
      <w:r>
        <w:rPr>
          <w:color w:val="000000"/>
        </w:rPr>
        <w:t>El tiempo de transacciones debe de estar 24/7</w:t>
      </w:r>
    </w:p>
    <w:p w14:paraId="000003C8" w14:textId="77777777" w:rsidR="00C84E69" w:rsidRDefault="001A36A1">
      <w:pPr>
        <w:pStyle w:val="Normal0"/>
        <w:pBdr>
          <w:top w:val="nil"/>
          <w:left w:val="nil"/>
          <w:bottom w:val="nil"/>
          <w:right w:val="nil"/>
          <w:between w:val="nil"/>
        </w:pBdr>
        <w:ind w:left="720"/>
        <w:rPr>
          <w:color w:val="000000"/>
        </w:rPr>
      </w:pPr>
      <w:r>
        <w:rPr>
          <w:color w:val="000000"/>
        </w:rPr>
        <w:t xml:space="preserve">        </w:t>
      </w:r>
    </w:p>
    <w:p w14:paraId="000003C9" w14:textId="77777777" w:rsidR="00C84E69" w:rsidRDefault="00C84E69">
      <w:pPr>
        <w:pStyle w:val="Normal0"/>
        <w:pBdr>
          <w:top w:val="nil"/>
          <w:left w:val="nil"/>
          <w:bottom w:val="nil"/>
          <w:right w:val="nil"/>
          <w:between w:val="nil"/>
        </w:pBdr>
        <w:ind w:left="720"/>
        <w:rPr>
          <w:color w:val="000000"/>
        </w:rPr>
      </w:pPr>
    </w:p>
    <w:p w14:paraId="000003CA" w14:textId="77777777" w:rsidR="00C84E69" w:rsidRDefault="001A36A1" w:rsidP="00B41667">
      <w:pPr>
        <w:pStyle w:val="Ttulo3"/>
        <w:numPr>
          <w:ilvl w:val="1"/>
          <w:numId w:val="16"/>
        </w:numPr>
      </w:pPr>
      <w:bookmarkStart w:id="24" w:name="_Toc152656426"/>
      <w:r>
        <w:lastRenderedPageBreak/>
        <w:t>Disponibilidad</w:t>
      </w:r>
      <w:bookmarkEnd w:id="24"/>
    </w:p>
    <w:p w14:paraId="000003CB" w14:textId="77777777" w:rsidR="00C84E69" w:rsidRDefault="001A36A1">
      <w:pPr>
        <w:pStyle w:val="Normal0"/>
        <w:pBdr>
          <w:top w:val="nil"/>
          <w:left w:val="nil"/>
          <w:bottom w:val="nil"/>
          <w:right w:val="nil"/>
          <w:between w:val="nil"/>
        </w:pBdr>
        <w:ind w:left="720"/>
        <w:rPr>
          <w:color w:val="000000"/>
        </w:rPr>
      </w:pPr>
      <w:r>
        <w:rPr>
          <w:color w:val="000000"/>
        </w:rPr>
        <w:t xml:space="preserve">El sistema debe de tener una disponibilidad de un 99% para asegurar al cliente tanto al usuario que no va a tener altercados continuos y por ende se </w:t>
      </w:r>
      <w:proofErr w:type="gramStart"/>
      <w:r>
        <w:rPr>
          <w:color w:val="000000"/>
        </w:rPr>
        <w:t>asegurara</w:t>
      </w:r>
      <w:proofErr w:type="gramEnd"/>
      <w:r>
        <w:rPr>
          <w:color w:val="000000"/>
        </w:rPr>
        <w:t xml:space="preserve"> que no haya problemas para ningunos de los clientes puesto que el sistema será un intermediario fundamental para ellos. </w:t>
      </w:r>
    </w:p>
    <w:p w14:paraId="000003CC" w14:textId="77777777" w:rsidR="00C84E69" w:rsidRDefault="00C84E69">
      <w:pPr>
        <w:pStyle w:val="Normal0"/>
        <w:pBdr>
          <w:top w:val="nil"/>
          <w:left w:val="nil"/>
          <w:bottom w:val="nil"/>
          <w:right w:val="nil"/>
          <w:between w:val="nil"/>
        </w:pBdr>
        <w:ind w:left="720"/>
        <w:rPr>
          <w:color w:val="000000"/>
        </w:rPr>
      </w:pPr>
    </w:p>
    <w:p w14:paraId="000003CD" w14:textId="77777777" w:rsidR="00C84E69" w:rsidRDefault="001A36A1">
      <w:pPr>
        <w:pStyle w:val="Normal0"/>
        <w:numPr>
          <w:ilvl w:val="0"/>
          <w:numId w:val="12"/>
        </w:numPr>
        <w:pBdr>
          <w:top w:val="nil"/>
          <w:left w:val="nil"/>
          <w:bottom w:val="nil"/>
          <w:right w:val="nil"/>
          <w:between w:val="nil"/>
        </w:pBdr>
      </w:pPr>
      <w:r>
        <w:rPr>
          <w:color w:val="000000"/>
        </w:rPr>
        <w:t>El tiempo de inicio de sesión o reiniciar el sistema no tome más de 5 minutos</w:t>
      </w:r>
    </w:p>
    <w:p w14:paraId="000003CE" w14:textId="77777777" w:rsidR="00C84E69" w:rsidRDefault="001A36A1">
      <w:pPr>
        <w:pStyle w:val="Normal0"/>
        <w:numPr>
          <w:ilvl w:val="0"/>
          <w:numId w:val="12"/>
        </w:numPr>
        <w:pBdr>
          <w:top w:val="nil"/>
          <w:left w:val="nil"/>
          <w:bottom w:val="nil"/>
          <w:right w:val="nil"/>
          <w:between w:val="nil"/>
        </w:pBdr>
      </w:pPr>
      <w:r>
        <w:rPr>
          <w:color w:val="000000"/>
        </w:rPr>
        <w:t>El promedio de duración de fallas que se presente no tome más de 10 minutos</w:t>
      </w:r>
    </w:p>
    <w:p w14:paraId="000003CF" w14:textId="77777777" w:rsidR="00C84E69" w:rsidRDefault="001A36A1">
      <w:pPr>
        <w:pStyle w:val="Normal0"/>
        <w:numPr>
          <w:ilvl w:val="0"/>
          <w:numId w:val="12"/>
        </w:numPr>
        <w:pBdr>
          <w:top w:val="nil"/>
          <w:left w:val="nil"/>
          <w:bottom w:val="nil"/>
          <w:right w:val="nil"/>
          <w:between w:val="nil"/>
        </w:pBdr>
      </w:pPr>
      <w:r>
        <w:rPr>
          <w:color w:val="000000"/>
        </w:rPr>
        <w:t xml:space="preserve">La probabilidad del sistema de falla no supere el 5% </w:t>
      </w:r>
    </w:p>
    <w:p w14:paraId="000003D0" w14:textId="77777777" w:rsidR="00C84E69" w:rsidRDefault="00C84E69">
      <w:pPr>
        <w:pStyle w:val="Normal0"/>
        <w:pBdr>
          <w:top w:val="nil"/>
          <w:left w:val="nil"/>
          <w:bottom w:val="nil"/>
          <w:right w:val="nil"/>
          <w:between w:val="nil"/>
        </w:pBdr>
        <w:ind w:left="720"/>
        <w:rPr>
          <w:color w:val="000000"/>
        </w:rPr>
      </w:pPr>
    </w:p>
    <w:p w14:paraId="000003D1" w14:textId="77777777" w:rsidR="00C84E69" w:rsidRDefault="00C84E69">
      <w:pPr>
        <w:pStyle w:val="Normal0"/>
        <w:pBdr>
          <w:top w:val="nil"/>
          <w:left w:val="nil"/>
          <w:bottom w:val="nil"/>
          <w:right w:val="nil"/>
          <w:between w:val="nil"/>
        </w:pBdr>
        <w:ind w:left="720"/>
      </w:pPr>
    </w:p>
    <w:p w14:paraId="000003D2" w14:textId="77777777" w:rsidR="00C84E69" w:rsidRDefault="001A36A1" w:rsidP="00B41667">
      <w:pPr>
        <w:pStyle w:val="Ttulo3"/>
        <w:numPr>
          <w:ilvl w:val="1"/>
          <w:numId w:val="16"/>
        </w:numPr>
      </w:pPr>
      <w:bookmarkStart w:id="25" w:name="_Toc152656427"/>
      <w:r>
        <w:t>Mantenibilidad</w:t>
      </w:r>
      <w:bookmarkEnd w:id="25"/>
    </w:p>
    <w:p w14:paraId="000003D3" w14:textId="77777777" w:rsidR="00C84E69" w:rsidRDefault="00C84E69">
      <w:pPr>
        <w:pStyle w:val="Normal0"/>
        <w:pBdr>
          <w:top w:val="nil"/>
          <w:left w:val="nil"/>
          <w:bottom w:val="nil"/>
          <w:right w:val="nil"/>
          <w:between w:val="nil"/>
        </w:pBdr>
        <w:ind w:left="720"/>
        <w:rPr>
          <w:color w:val="000000"/>
        </w:rPr>
      </w:pPr>
    </w:p>
    <w:p w14:paraId="000003D4" w14:textId="77777777" w:rsidR="00C84E69" w:rsidRDefault="001A36A1">
      <w:pPr>
        <w:pStyle w:val="Normal0"/>
        <w:pBdr>
          <w:top w:val="nil"/>
          <w:left w:val="nil"/>
          <w:bottom w:val="nil"/>
          <w:right w:val="nil"/>
          <w:between w:val="nil"/>
        </w:pBdr>
        <w:ind w:left="720"/>
        <w:rPr>
          <w:color w:val="000000"/>
        </w:rPr>
      </w:pPr>
      <w:r>
        <w:rPr>
          <w:color w:val="000000"/>
        </w:rPr>
        <w:t xml:space="preserve">Es importante que los mantenimientos que se realicen en el sistema puedan ser realizados directamente por un desarrollador en donde se pueda generar un reporte de estadísticas directas tanto para los clientes que requieran saber la usabilidad en este caso se aplicaría a los 15 días de realizarlo, de igual manera al implementar un nuevo sistema o nuevas funcionalidades en el mismo que se pueda ir generando mensualmente sin interferir en la accesibilidad al usuario hacerlo en una jornada que no se vean afectados ningún ente. </w:t>
      </w:r>
    </w:p>
    <w:p w14:paraId="000003D5" w14:textId="77777777" w:rsidR="00C84E69" w:rsidRDefault="00C84E69">
      <w:pPr>
        <w:pStyle w:val="Normal0"/>
        <w:pBdr>
          <w:top w:val="nil"/>
          <w:left w:val="nil"/>
          <w:bottom w:val="nil"/>
          <w:right w:val="nil"/>
          <w:between w:val="nil"/>
        </w:pBdr>
        <w:ind w:left="720"/>
        <w:rPr>
          <w:color w:val="000000"/>
        </w:rPr>
      </w:pPr>
    </w:p>
    <w:p w14:paraId="000003D6" w14:textId="77777777" w:rsidR="00C84E69" w:rsidRDefault="00C84E69">
      <w:pPr>
        <w:pStyle w:val="Normal0"/>
        <w:pBdr>
          <w:top w:val="nil"/>
          <w:left w:val="nil"/>
          <w:bottom w:val="nil"/>
          <w:right w:val="nil"/>
          <w:between w:val="nil"/>
        </w:pBdr>
        <w:ind w:left="720"/>
        <w:rPr>
          <w:b/>
          <w:color w:val="000000"/>
        </w:rPr>
      </w:pPr>
    </w:p>
    <w:p w14:paraId="000003D7" w14:textId="77777777" w:rsidR="00C84E69" w:rsidRDefault="001A36A1">
      <w:pPr>
        <w:pStyle w:val="Normal0"/>
        <w:pBdr>
          <w:top w:val="nil"/>
          <w:left w:val="nil"/>
          <w:bottom w:val="nil"/>
          <w:right w:val="nil"/>
          <w:between w:val="nil"/>
        </w:pBdr>
        <w:rPr>
          <w:b/>
        </w:rPr>
      </w:pPr>
      <w:r>
        <w:rPr>
          <w:b/>
        </w:rPr>
        <w:t xml:space="preserve">       </w:t>
      </w:r>
      <w:r>
        <w:rPr>
          <w:b/>
          <w:sz w:val="28"/>
          <w:szCs w:val="28"/>
        </w:rPr>
        <w:t xml:space="preserve"> </w:t>
      </w:r>
      <w:r>
        <w:rPr>
          <w:b/>
          <w:sz w:val="26"/>
          <w:szCs w:val="26"/>
        </w:rPr>
        <w:t>3.8      Portabilidad</w:t>
      </w:r>
    </w:p>
    <w:p w14:paraId="000003D8" w14:textId="77777777" w:rsidR="00C84E69" w:rsidRDefault="00C84E69">
      <w:pPr>
        <w:pStyle w:val="Normal0"/>
        <w:pBdr>
          <w:top w:val="nil"/>
          <w:left w:val="nil"/>
          <w:bottom w:val="nil"/>
          <w:right w:val="nil"/>
          <w:between w:val="nil"/>
        </w:pBdr>
        <w:ind w:left="720"/>
      </w:pPr>
    </w:p>
    <w:p w14:paraId="000003D9" w14:textId="77777777" w:rsidR="00C84E69" w:rsidRDefault="001A36A1">
      <w:pPr>
        <w:pStyle w:val="Normal0"/>
        <w:spacing w:line="259" w:lineRule="auto"/>
        <w:ind w:left="720"/>
        <w:rPr>
          <w:highlight w:val="green"/>
        </w:rPr>
      </w:pPr>
      <w:r>
        <w:t xml:space="preserve">El sistema podrá ser portado en donde se pueda utilizar en cualquier navegador                         en donde a su vez pueda ser portado a un sistema diferente de Windows. en donde no presente ningún inconveniente a si mismo que en los dispositivos móviles puedan realizarse de manera acorde como lo esté solicitando el usuario. </w:t>
      </w:r>
    </w:p>
    <w:p w14:paraId="000003DA" w14:textId="77777777" w:rsidR="00C84E69" w:rsidRDefault="00C84E69">
      <w:pPr>
        <w:pStyle w:val="Normal0"/>
        <w:pBdr>
          <w:top w:val="nil"/>
          <w:left w:val="nil"/>
          <w:bottom w:val="nil"/>
          <w:right w:val="nil"/>
          <w:between w:val="nil"/>
        </w:pBdr>
        <w:ind w:left="1440"/>
        <w:rPr>
          <w:i/>
          <w:highlight w:val="green"/>
        </w:rPr>
      </w:pPr>
    </w:p>
    <w:p w14:paraId="000003DB" w14:textId="77777777" w:rsidR="00C84E69" w:rsidRDefault="00C84E69">
      <w:pPr>
        <w:pStyle w:val="Normal0"/>
        <w:pBdr>
          <w:top w:val="nil"/>
          <w:left w:val="nil"/>
          <w:bottom w:val="nil"/>
          <w:right w:val="nil"/>
          <w:between w:val="nil"/>
        </w:pBdr>
        <w:rPr>
          <w:i/>
          <w:highlight w:val="green"/>
        </w:rPr>
      </w:pPr>
    </w:p>
    <w:p w14:paraId="000003DC" w14:textId="77777777" w:rsidR="00C84E69" w:rsidRDefault="00C84E69">
      <w:pPr>
        <w:pStyle w:val="Normal0"/>
        <w:pBdr>
          <w:top w:val="nil"/>
          <w:left w:val="nil"/>
          <w:bottom w:val="nil"/>
          <w:right w:val="nil"/>
          <w:between w:val="nil"/>
        </w:pBdr>
        <w:rPr>
          <w:i/>
          <w:color w:val="FFFFFF"/>
          <w:highlight w:val="green"/>
        </w:rPr>
      </w:pPr>
    </w:p>
    <w:p w14:paraId="000003DD" w14:textId="77777777" w:rsidR="00C84E69" w:rsidRDefault="001A36A1" w:rsidP="00B41667">
      <w:pPr>
        <w:pStyle w:val="Ttulo2"/>
        <w:numPr>
          <w:ilvl w:val="1"/>
          <w:numId w:val="16"/>
        </w:numPr>
      </w:pPr>
      <w:bookmarkStart w:id="26" w:name="_Toc152656428"/>
      <w:r>
        <w:t>Otros requisitos</w:t>
      </w:r>
      <w:bookmarkEnd w:id="26"/>
    </w:p>
    <w:p w14:paraId="000003DE" w14:textId="77777777" w:rsidR="00C84E69" w:rsidRDefault="001A36A1">
      <w:pPr>
        <w:pStyle w:val="Ttulo1"/>
        <w:numPr>
          <w:ilvl w:val="0"/>
          <w:numId w:val="7"/>
        </w:numPr>
        <w:rPr>
          <w:b w:val="0"/>
          <w:color w:val="000000"/>
          <w:sz w:val="20"/>
          <w:szCs w:val="20"/>
        </w:rPr>
      </w:pPr>
      <w:bookmarkStart w:id="27" w:name="_Toc152656429"/>
      <w:r>
        <w:rPr>
          <w:b w:val="0"/>
          <w:sz w:val="20"/>
          <w:szCs w:val="20"/>
        </w:rPr>
        <w:t>Constitución Política de Colombia</w:t>
      </w:r>
      <w:bookmarkEnd w:id="27"/>
      <w:r>
        <w:rPr>
          <w:b w:val="0"/>
          <w:sz w:val="20"/>
          <w:szCs w:val="20"/>
        </w:rPr>
        <w:t xml:space="preserve"> </w:t>
      </w:r>
    </w:p>
    <w:p w14:paraId="000003DF" w14:textId="77777777" w:rsidR="00C84E69" w:rsidRDefault="001A36A1">
      <w:pPr>
        <w:pStyle w:val="Ttulo1"/>
        <w:numPr>
          <w:ilvl w:val="0"/>
          <w:numId w:val="7"/>
        </w:numPr>
        <w:rPr>
          <w:b w:val="0"/>
          <w:color w:val="000000"/>
          <w:sz w:val="20"/>
          <w:szCs w:val="20"/>
        </w:rPr>
      </w:pPr>
      <w:bookmarkStart w:id="28" w:name="_Toc152656430"/>
      <w:r>
        <w:rPr>
          <w:b w:val="0"/>
          <w:sz w:val="20"/>
          <w:szCs w:val="20"/>
        </w:rPr>
        <w:t>Ley Habeas Data (Sensibilización de información) - Ley 1581 de 2012</w:t>
      </w:r>
      <w:bookmarkEnd w:id="28"/>
    </w:p>
    <w:p w14:paraId="000003E0" w14:textId="77777777" w:rsidR="00C84E69" w:rsidRDefault="001A36A1">
      <w:pPr>
        <w:pStyle w:val="Ttulo1"/>
        <w:numPr>
          <w:ilvl w:val="0"/>
          <w:numId w:val="7"/>
        </w:numPr>
        <w:rPr>
          <w:b w:val="0"/>
          <w:color w:val="000000"/>
          <w:sz w:val="20"/>
          <w:szCs w:val="20"/>
        </w:rPr>
      </w:pPr>
      <w:bookmarkStart w:id="29" w:name="_Toc152656431"/>
      <w:r>
        <w:rPr>
          <w:b w:val="0"/>
          <w:sz w:val="20"/>
          <w:szCs w:val="20"/>
        </w:rPr>
        <w:t>Ley para el desarrollo de Aplicaciones Móviles del Ministerio de las TICS</w:t>
      </w:r>
      <w:bookmarkEnd w:id="29"/>
    </w:p>
    <w:p w14:paraId="000003E1" w14:textId="549F021D" w:rsidR="00C84E69" w:rsidRDefault="001A36A1">
      <w:pPr>
        <w:pStyle w:val="Ttulo1"/>
        <w:numPr>
          <w:ilvl w:val="0"/>
          <w:numId w:val="7"/>
        </w:numPr>
        <w:rPr>
          <w:b w:val="0"/>
          <w:sz w:val="20"/>
          <w:szCs w:val="20"/>
        </w:rPr>
      </w:pPr>
      <w:bookmarkStart w:id="30" w:name="_Toc152656432"/>
      <w:r>
        <w:rPr>
          <w:b w:val="0"/>
          <w:sz w:val="20"/>
          <w:szCs w:val="20"/>
        </w:rPr>
        <w:t>Ley de Comercio Electrónico. Ley 527 de 1999</w:t>
      </w:r>
      <w:bookmarkEnd w:id="30"/>
    </w:p>
    <w:p w14:paraId="7320EDDF" w14:textId="77777777" w:rsidR="0029447E" w:rsidRPr="0029447E" w:rsidRDefault="0029447E" w:rsidP="0029447E"/>
    <w:p w14:paraId="000003E2" w14:textId="77777777" w:rsidR="00C84E69" w:rsidRDefault="001A36A1" w:rsidP="00B41667">
      <w:pPr>
        <w:pStyle w:val="Ttulo1"/>
        <w:numPr>
          <w:ilvl w:val="0"/>
          <w:numId w:val="16"/>
        </w:numPr>
      </w:pPr>
      <w:bookmarkStart w:id="31" w:name="_Toc152656433"/>
      <w:r>
        <w:t>Apéndices</w:t>
      </w:r>
      <w:bookmarkEnd w:id="31"/>
    </w:p>
    <w:p w14:paraId="000003E3" w14:textId="77777777" w:rsidR="00C84E69" w:rsidRDefault="00C84E69">
      <w:pPr>
        <w:pStyle w:val="Normal0"/>
        <w:pBdr>
          <w:top w:val="nil"/>
          <w:left w:val="nil"/>
          <w:bottom w:val="nil"/>
          <w:right w:val="nil"/>
          <w:between w:val="nil"/>
        </w:pBdr>
        <w:rPr>
          <w:color w:val="000000"/>
        </w:rPr>
      </w:pPr>
    </w:p>
    <w:p w14:paraId="000003E4" w14:textId="77777777" w:rsidR="00C84E69" w:rsidRDefault="00C84E69">
      <w:pPr>
        <w:pStyle w:val="Normal0"/>
        <w:pBdr>
          <w:top w:val="nil"/>
          <w:left w:val="nil"/>
          <w:bottom w:val="nil"/>
          <w:right w:val="nil"/>
          <w:between w:val="nil"/>
        </w:pBdr>
        <w:ind w:left="300"/>
        <w:rPr>
          <w:color w:val="000000"/>
        </w:rPr>
      </w:pPr>
    </w:p>
    <w:p w14:paraId="000003E5" w14:textId="77777777" w:rsidR="00C84E69" w:rsidRDefault="00C84E69">
      <w:pPr>
        <w:pStyle w:val="Normal0"/>
        <w:pBdr>
          <w:top w:val="nil"/>
          <w:left w:val="nil"/>
          <w:bottom w:val="nil"/>
          <w:right w:val="nil"/>
          <w:between w:val="nil"/>
        </w:pBdr>
        <w:rPr>
          <w:color w:val="000000"/>
        </w:rPr>
      </w:pPr>
    </w:p>
    <w:p w14:paraId="000003E6" w14:textId="77777777" w:rsidR="00C84E69" w:rsidRDefault="00C84E69">
      <w:pPr>
        <w:pStyle w:val="Normal0"/>
        <w:pBdr>
          <w:top w:val="nil"/>
          <w:left w:val="nil"/>
          <w:bottom w:val="nil"/>
          <w:right w:val="nil"/>
          <w:between w:val="nil"/>
        </w:pBdr>
        <w:ind w:left="300"/>
        <w:rPr>
          <w:color w:val="000000"/>
        </w:rPr>
      </w:pPr>
    </w:p>
    <w:p w14:paraId="000003E7" w14:textId="77777777" w:rsidR="00C84E69" w:rsidRDefault="001A36A1">
      <w:pPr>
        <w:pStyle w:val="Normal0"/>
        <w:pBdr>
          <w:top w:val="nil"/>
          <w:left w:val="nil"/>
          <w:bottom w:val="nil"/>
          <w:right w:val="nil"/>
          <w:between w:val="nil"/>
        </w:pBdr>
        <w:ind w:left="300"/>
        <w:rPr>
          <w:i/>
          <w:color w:val="0000FF"/>
        </w:rPr>
      </w:pPr>
      <w:r>
        <w:rPr>
          <w:i/>
          <w:color w:val="0000FF"/>
        </w:rPr>
        <w:t>Pueden contener todo tipo de información relevante para la SRS pero que, propiamente, no forme parte de la SRS.</w:t>
      </w:r>
    </w:p>
    <w:p w14:paraId="000003E8" w14:textId="77777777" w:rsidR="00C84E69" w:rsidRDefault="00C84E69">
      <w:pPr>
        <w:pStyle w:val="Normal0"/>
        <w:pBdr>
          <w:top w:val="nil"/>
          <w:left w:val="nil"/>
          <w:bottom w:val="nil"/>
          <w:right w:val="nil"/>
          <w:between w:val="nil"/>
        </w:pBdr>
        <w:ind w:left="300"/>
        <w:rPr>
          <w:i/>
          <w:color w:val="0000FF"/>
        </w:rPr>
      </w:pPr>
    </w:p>
    <w:sectPr w:rsidR="00C84E69">
      <w:headerReference w:type="first" r:id="rId20"/>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72CF7" w14:textId="77777777" w:rsidR="000D3A96" w:rsidRDefault="000D3A96">
      <w:r>
        <w:separator/>
      </w:r>
    </w:p>
  </w:endnote>
  <w:endnote w:type="continuationSeparator" w:id="0">
    <w:p w14:paraId="52A0805B" w14:textId="77777777" w:rsidR="000D3A96" w:rsidRDefault="000D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Gadug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ova">
    <w:altName w:val="Arial"/>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04" w14:textId="77777777" w:rsidR="007E54E2" w:rsidRDefault="007E54E2">
    <w:pPr>
      <w:pStyle w:val="Normal0"/>
      <w:widowControl w:val="0"/>
      <w:pBdr>
        <w:top w:val="nil"/>
        <w:left w:val="nil"/>
        <w:bottom w:val="nil"/>
        <w:right w:val="nil"/>
        <w:between w:val="nil"/>
      </w:pBdr>
      <w:spacing w:line="276" w:lineRule="auto"/>
      <w:rPr>
        <w:color w:val="000000"/>
      </w:rPr>
    </w:pPr>
  </w:p>
  <w:tbl>
    <w:tblPr>
      <w:tblStyle w:val="1"/>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7E54E2" w14:paraId="34B13941" w14:textId="77777777">
      <w:tc>
        <w:tcPr>
          <w:tcW w:w="1947" w:type="dxa"/>
          <w:tcMar>
            <w:top w:w="68" w:type="dxa"/>
            <w:bottom w:w="68" w:type="dxa"/>
          </w:tcMar>
        </w:tcPr>
        <w:p w14:paraId="00000405" w14:textId="77777777" w:rsidR="007E54E2" w:rsidRDefault="007E54E2">
          <w:pPr>
            <w:pStyle w:val="Normal0"/>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00000406" w14:textId="77777777" w:rsidR="007E54E2" w:rsidRDefault="007E54E2">
          <w:pPr>
            <w:pStyle w:val="Normal0"/>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00000407" w14:textId="77777777" w:rsidR="007E54E2" w:rsidRDefault="007E54E2">
          <w:pPr>
            <w:pStyle w:val="Normal0"/>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00000408" w14:textId="77777777" w:rsidR="007E54E2" w:rsidRDefault="007E54E2">
    <w:pPr>
      <w:pStyle w:val="Normal0"/>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09" w14:textId="77777777" w:rsidR="007E54E2" w:rsidRDefault="007E54E2">
    <w:pPr>
      <w:pStyle w:val="Normal0"/>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0A" w14:textId="77777777" w:rsidR="007E54E2" w:rsidRDefault="007E54E2">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BEB65" w14:textId="77777777" w:rsidR="000D3A96" w:rsidRDefault="000D3A96">
      <w:r>
        <w:separator/>
      </w:r>
    </w:p>
  </w:footnote>
  <w:footnote w:type="continuationSeparator" w:id="0">
    <w:p w14:paraId="5C2B7D2A" w14:textId="77777777" w:rsidR="000D3A96" w:rsidRDefault="000D3A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EA" w14:textId="77777777" w:rsidR="007E54E2" w:rsidRDefault="007E54E2">
    <w:pPr>
      <w:pStyle w:val="Normal0"/>
      <w:widowControl w:val="0"/>
      <w:pBdr>
        <w:top w:val="nil"/>
        <w:left w:val="nil"/>
        <w:bottom w:val="nil"/>
        <w:right w:val="nil"/>
        <w:between w:val="nil"/>
      </w:pBdr>
      <w:spacing w:line="276" w:lineRule="auto"/>
      <w:rPr>
        <w:color w:val="000000"/>
      </w:rPr>
    </w:pPr>
  </w:p>
  <w:tbl>
    <w:tblPr>
      <w:tblStyle w:val="4"/>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7E54E2" w14:paraId="7C1ABDDB" w14:textId="77777777">
      <w:tc>
        <w:tcPr>
          <w:tcW w:w="1947" w:type="dxa"/>
          <w:tcMar>
            <w:top w:w="68" w:type="dxa"/>
            <w:bottom w:w="68" w:type="dxa"/>
          </w:tcMar>
        </w:tcPr>
        <w:p w14:paraId="000003EB" w14:textId="77777777" w:rsidR="007E54E2" w:rsidRDefault="007E54E2">
          <w:pPr>
            <w:pStyle w:val="Normal0"/>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0" distR="0" wp14:anchorId="7E60146C" wp14:editId="07777777">
                <wp:extent cx="1143000" cy="466725"/>
                <wp:effectExtent l="0" t="0" r="0" b="0"/>
                <wp:docPr id="16" name="image2.png"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513" w:type="dxa"/>
          <w:tcMar>
            <w:top w:w="68" w:type="dxa"/>
            <w:bottom w:w="68" w:type="dxa"/>
          </w:tcMar>
          <w:vAlign w:val="center"/>
        </w:tcPr>
        <w:p w14:paraId="000003EC" w14:textId="77777777" w:rsidR="007E54E2" w:rsidRDefault="007E54E2">
          <w:pPr>
            <w:pStyle w:val="Normal0"/>
            <w:pBdr>
              <w:top w:val="nil"/>
              <w:left w:val="nil"/>
              <w:bottom w:val="nil"/>
              <w:right w:val="nil"/>
              <w:between w:val="nil"/>
            </w:pBdr>
            <w:tabs>
              <w:tab w:val="center" w:pos="4252"/>
              <w:tab w:val="right" w:pos="8504"/>
            </w:tabs>
            <w:jc w:val="center"/>
            <w:rPr>
              <w:b/>
              <w:color w:val="241A61"/>
            </w:rPr>
          </w:pPr>
          <w:r>
            <w:rPr>
              <w:b/>
              <w:color w:val="241A61"/>
            </w:rPr>
            <w:t>Modelo de ingeniería</w:t>
          </w:r>
        </w:p>
        <w:p w14:paraId="000003ED" w14:textId="77777777" w:rsidR="007E54E2" w:rsidRDefault="007E54E2">
          <w:pPr>
            <w:pStyle w:val="Normal0"/>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00003EE" w14:textId="77777777" w:rsidR="007E54E2" w:rsidRDefault="007E54E2">
          <w:pPr>
            <w:pStyle w:val="Normal0"/>
            <w:pBdr>
              <w:top w:val="nil"/>
              <w:left w:val="nil"/>
              <w:bottom w:val="nil"/>
              <w:right w:val="nil"/>
              <w:between w:val="nil"/>
            </w:pBdr>
            <w:tabs>
              <w:tab w:val="center" w:pos="4252"/>
              <w:tab w:val="right" w:pos="8504"/>
            </w:tabs>
            <w:jc w:val="right"/>
            <w:rPr>
              <w:color w:val="241A61"/>
            </w:rPr>
          </w:pPr>
          <w:r>
            <w:rPr>
              <w:color w:val="241A61"/>
            </w:rPr>
            <w:t>0.3</w:t>
          </w:r>
        </w:p>
        <w:p w14:paraId="000003EF" w14:textId="77777777" w:rsidR="007E54E2" w:rsidRDefault="007E54E2">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p>
        <w:p w14:paraId="000003F0" w14:textId="77777777" w:rsidR="007E54E2" w:rsidRDefault="007E54E2">
          <w:pPr>
            <w:pStyle w:val="Normal0"/>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000003F1" w14:textId="77777777" w:rsidR="007E54E2" w:rsidRDefault="007E54E2">
    <w:pPr>
      <w:pStyle w:val="Normal0"/>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E9" w14:textId="77777777" w:rsidR="007E54E2" w:rsidRDefault="007E54E2">
    <w:pPr>
      <w:pStyle w:val="Normal0"/>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2" w14:textId="77777777" w:rsidR="007E54E2" w:rsidRDefault="007E54E2">
    <w:pPr>
      <w:pStyle w:val="Normal0"/>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3" w14:textId="77777777" w:rsidR="007E54E2" w:rsidRDefault="007E54E2">
    <w:pPr>
      <w:pStyle w:val="Normal0"/>
      <w:widowControl w:val="0"/>
      <w:pBdr>
        <w:top w:val="nil"/>
        <w:left w:val="nil"/>
        <w:bottom w:val="nil"/>
        <w:right w:val="nil"/>
        <w:between w:val="nil"/>
      </w:pBdr>
      <w:spacing w:line="276" w:lineRule="auto"/>
      <w:rPr>
        <w:color w:val="000000"/>
      </w:rPr>
    </w:pPr>
  </w:p>
  <w:tbl>
    <w:tblPr>
      <w:tblStyle w:val="3"/>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7E54E2" w14:paraId="2DADA389" w14:textId="77777777">
      <w:tc>
        <w:tcPr>
          <w:tcW w:w="1929" w:type="dxa"/>
          <w:tcMar>
            <w:top w:w="68" w:type="dxa"/>
            <w:bottom w:w="68" w:type="dxa"/>
          </w:tcMar>
        </w:tcPr>
        <w:p w14:paraId="000003F4" w14:textId="77777777" w:rsidR="007E54E2" w:rsidRDefault="007E54E2">
          <w:pPr>
            <w:pStyle w:val="Normal0"/>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lang w:val="en-US" w:eastAsia="en-US"/>
            </w:rPr>
            <w:drawing>
              <wp:inline distT="0" distB="0" distL="0" distR="0" wp14:anchorId="5B8CD704" wp14:editId="07777777">
                <wp:extent cx="1136015" cy="71945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36015" cy="719455"/>
                        </a:xfrm>
                        <a:prstGeom prst="rect">
                          <a:avLst/>
                        </a:prstGeom>
                        <a:ln/>
                      </pic:spPr>
                    </pic:pic>
                  </a:graphicData>
                </a:graphic>
              </wp:inline>
            </w:drawing>
          </w:r>
        </w:p>
      </w:tc>
      <w:tc>
        <w:tcPr>
          <w:tcW w:w="5048" w:type="dxa"/>
          <w:tcMar>
            <w:top w:w="68" w:type="dxa"/>
            <w:bottom w:w="68" w:type="dxa"/>
          </w:tcMar>
          <w:vAlign w:val="center"/>
        </w:tcPr>
        <w:p w14:paraId="000003F5" w14:textId="77777777" w:rsidR="007E54E2" w:rsidRDefault="007E54E2">
          <w:pPr>
            <w:pStyle w:val="Normal0"/>
            <w:pBdr>
              <w:top w:val="nil"/>
              <w:left w:val="nil"/>
              <w:bottom w:val="nil"/>
              <w:right w:val="nil"/>
              <w:between w:val="nil"/>
            </w:pBdr>
            <w:tabs>
              <w:tab w:val="center" w:pos="4252"/>
              <w:tab w:val="right" w:pos="8504"/>
            </w:tabs>
            <w:jc w:val="center"/>
            <w:rPr>
              <w:b/>
              <w:color w:val="241A61"/>
            </w:rPr>
          </w:pPr>
        </w:p>
        <w:p w14:paraId="000003F6" w14:textId="77777777" w:rsidR="007E54E2" w:rsidRDefault="007E54E2">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27" w:type="dxa"/>
          <w:tcMar>
            <w:top w:w="68" w:type="dxa"/>
            <w:bottom w:w="68" w:type="dxa"/>
          </w:tcMar>
          <w:vAlign w:val="center"/>
        </w:tcPr>
        <w:p w14:paraId="000003F7" w14:textId="77777777" w:rsidR="007E54E2" w:rsidRDefault="007E54E2">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14:paraId="000003F8" w14:textId="42298F4B" w:rsidR="007E54E2" w:rsidRDefault="007E54E2">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C82B07">
            <w:rPr>
              <w:noProof/>
              <w:color w:val="241A61"/>
            </w:rPr>
            <w:t>14</w:t>
          </w:r>
          <w:r>
            <w:rPr>
              <w:color w:val="241A61"/>
            </w:rPr>
            <w:fldChar w:fldCharType="end"/>
          </w:r>
        </w:p>
      </w:tc>
    </w:tr>
  </w:tbl>
  <w:p w14:paraId="000003F9" w14:textId="77777777" w:rsidR="007E54E2" w:rsidRDefault="007E54E2">
    <w:pPr>
      <w:pStyle w:val="Normal0"/>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A" w14:textId="77777777" w:rsidR="007E54E2" w:rsidRDefault="007E54E2">
    <w:pPr>
      <w:pStyle w:val="Normal0"/>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B" w14:textId="77777777" w:rsidR="007E54E2" w:rsidRDefault="007E54E2">
    <w:pPr>
      <w:pStyle w:val="Normal0"/>
      <w:widowControl w:val="0"/>
      <w:pBdr>
        <w:top w:val="nil"/>
        <w:left w:val="nil"/>
        <w:bottom w:val="nil"/>
        <w:right w:val="nil"/>
        <w:between w:val="nil"/>
      </w:pBdr>
      <w:spacing w:line="276" w:lineRule="auto"/>
      <w:rPr>
        <w:color w:val="000000"/>
      </w:rPr>
    </w:pPr>
  </w:p>
  <w:tbl>
    <w:tblPr>
      <w:tblStyle w:val="2"/>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7E54E2" w14:paraId="3C29CE94" w14:textId="77777777">
      <w:tc>
        <w:tcPr>
          <w:tcW w:w="1947" w:type="dxa"/>
          <w:tcMar>
            <w:top w:w="68" w:type="dxa"/>
            <w:bottom w:w="68" w:type="dxa"/>
          </w:tcMar>
        </w:tcPr>
        <w:p w14:paraId="000003FC" w14:textId="77777777" w:rsidR="007E54E2" w:rsidRDefault="007E54E2">
          <w:pPr>
            <w:pStyle w:val="Normal0"/>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0" distR="0" wp14:anchorId="0A6936EC" wp14:editId="07777777">
                <wp:extent cx="1143000" cy="466725"/>
                <wp:effectExtent l="0" t="0" r="0" b="0"/>
                <wp:docPr id="17" name="image2.png"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000003FD" w14:textId="77777777" w:rsidR="007E54E2" w:rsidRDefault="007E54E2">
          <w:pPr>
            <w:pStyle w:val="Normal0"/>
            <w:pBdr>
              <w:top w:val="nil"/>
              <w:left w:val="nil"/>
              <w:bottom w:val="nil"/>
              <w:right w:val="nil"/>
              <w:between w:val="nil"/>
            </w:pBdr>
            <w:tabs>
              <w:tab w:val="center" w:pos="4252"/>
              <w:tab w:val="right" w:pos="8504"/>
            </w:tabs>
            <w:jc w:val="center"/>
            <w:rPr>
              <w:b/>
              <w:color w:val="241A61"/>
            </w:rPr>
          </w:pPr>
        </w:p>
        <w:p w14:paraId="000003FE" w14:textId="77777777" w:rsidR="007E54E2" w:rsidRDefault="007E54E2">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000003FF" w14:textId="77777777" w:rsidR="007E54E2" w:rsidRDefault="007E54E2">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14:paraId="00000400" w14:textId="77777777" w:rsidR="007E54E2" w:rsidRDefault="007E54E2">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p>
        <w:p w14:paraId="00000401" w14:textId="77777777" w:rsidR="007E54E2" w:rsidRDefault="007E54E2">
          <w:pPr>
            <w:pStyle w:val="Normal0"/>
            <w:widowControl w:val="0"/>
            <w:pBdr>
              <w:top w:val="nil"/>
              <w:left w:val="nil"/>
              <w:bottom w:val="nil"/>
              <w:right w:val="nil"/>
              <w:between w:val="nil"/>
            </w:pBdr>
            <w:spacing w:line="276" w:lineRule="auto"/>
            <w:rPr>
              <w:color w:val="241A61"/>
            </w:rPr>
          </w:pPr>
        </w:p>
        <w:p w14:paraId="00000402" w14:textId="77777777" w:rsidR="007E54E2" w:rsidRDefault="007E54E2">
          <w:pPr>
            <w:pStyle w:val="Normal0"/>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00000403" w14:textId="77777777" w:rsidR="007E54E2" w:rsidRDefault="007E54E2">
    <w:pPr>
      <w:pStyle w:val="Normal0"/>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044A"/>
    <w:multiLevelType w:val="multilevel"/>
    <w:tmpl w:val="FFFFFFFF"/>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1" w15:restartNumberingAfterBreak="0">
    <w:nsid w:val="13107A1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0E3ADF"/>
    <w:multiLevelType w:val="multilevel"/>
    <w:tmpl w:val="FFFFFFFF"/>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15:restartNumberingAfterBreak="0">
    <w:nsid w:val="16A72E3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C7302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0C4222"/>
    <w:multiLevelType w:val="multilevel"/>
    <w:tmpl w:val="FFFFFFFF"/>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6" w15:restartNumberingAfterBreak="0">
    <w:nsid w:val="2B1F007E"/>
    <w:multiLevelType w:val="multilevel"/>
    <w:tmpl w:val="FFFFFFFF"/>
    <w:lvl w:ilvl="0">
      <w:start w:val="1"/>
      <w:numFmt w:val="bullet"/>
      <w:lvlText w:val="●"/>
      <w:lvlJc w:val="left"/>
      <w:pPr>
        <w:ind w:left="1920" w:hanging="360"/>
      </w:pPr>
      <w:rPr>
        <w:rFonts w:ascii="Noto Sans Symbols" w:eastAsia="Noto Sans Symbols" w:hAnsi="Noto Sans Symbols" w:cs="Noto Sans Symbols"/>
      </w:rPr>
    </w:lvl>
    <w:lvl w:ilvl="1">
      <w:numFmt w:val="bullet"/>
      <w:lvlText w:val="-"/>
      <w:lvlJc w:val="left"/>
      <w:pPr>
        <w:ind w:left="2640" w:hanging="360"/>
      </w:pPr>
      <w:rPr>
        <w:rFonts w:ascii="Arial" w:eastAsia="Arial" w:hAnsi="Arial" w:cs="Arial"/>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7" w15:restartNumberingAfterBreak="0">
    <w:nsid w:val="2F2677B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51B12B9"/>
    <w:multiLevelType w:val="hybridMultilevel"/>
    <w:tmpl w:val="76DC5536"/>
    <w:lvl w:ilvl="0" w:tplc="57C2056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F9B5041"/>
    <w:multiLevelType w:val="multilevel"/>
    <w:tmpl w:val="3A8A3FB4"/>
    <w:lvl w:ilvl="0">
      <w:start w:val="2"/>
      <w:numFmt w:val="decimal"/>
      <w:lvlText w:val="%1"/>
      <w:lvlJc w:val="left"/>
      <w:pPr>
        <w:ind w:left="405" w:hanging="405"/>
      </w:pPr>
      <w:rPr>
        <w:rFonts w:hint="default"/>
      </w:rPr>
    </w:lvl>
    <w:lvl w:ilvl="1">
      <w:start w:val="1"/>
      <w:numFmt w:val="decimal"/>
      <w:lvlText w:val="%1.%2"/>
      <w:lvlJc w:val="left"/>
      <w:pPr>
        <w:ind w:left="2760" w:hanging="720"/>
      </w:pPr>
      <w:rPr>
        <w:rFonts w:hint="default"/>
      </w:rPr>
    </w:lvl>
    <w:lvl w:ilvl="2">
      <w:start w:val="1"/>
      <w:numFmt w:val="decimal"/>
      <w:lvlText w:val="%1.%2.%3"/>
      <w:lvlJc w:val="left"/>
      <w:pPr>
        <w:ind w:left="4800" w:hanging="720"/>
      </w:pPr>
      <w:rPr>
        <w:rFonts w:hint="default"/>
      </w:rPr>
    </w:lvl>
    <w:lvl w:ilvl="3">
      <w:start w:val="1"/>
      <w:numFmt w:val="decimal"/>
      <w:lvlText w:val="%1.%2.%3.%4"/>
      <w:lvlJc w:val="left"/>
      <w:pPr>
        <w:ind w:left="7200" w:hanging="1080"/>
      </w:pPr>
      <w:rPr>
        <w:rFonts w:hint="default"/>
      </w:rPr>
    </w:lvl>
    <w:lvl w:ilvl="4">
      <w:start w:val="1"/>
      <w:numFmt w:val="decimal"/>
      <w:lvlText w:val="%1.%2.%3.%4.%5"/>
      <w:lvlJc w:val="left"/>
      <w:pPr>
        <w:ind w:left="9600" w:hanging="1440"/>
      </w:pPr>
      <w:rPr>
        <w:rFonts w:hint="default"/>
      </w:rPr>
    </w:lvl>
    <w:lvl w:ilvl="5">
      <w:start w:val="1"/>
      <w:numFmt w:val="decimal"/>
      <w:lvlText w:val="%1.%2.%3.%4.%5.%6"/>
      <w:lvlJc w:val="left"/>
      <w:pPr>
        <w:ind w:left="11640" w:hanging="1440"/>
      </w:pPr>
      <w:rPr>
        <w:rFonts w:hint="default"/>
      </w:rPr>
    </w:lvl>
    <w:lvl w:ilvl="6">
      <w:start w:val="1"/>
      <w:numFmt w:val="decimal"/>
      <w:lvlText w:val="%1.%2.%3.%4.%5.%6.%7"/>
      <w:lvlJc w:val="left"/>
      <w:pPr>
        <w:ind w:left="14040" w:hanging="1800"/>
      </w:pPr>
      <w:rPr>
        <w:rFonts w:hint="default"/>
      </w:rPr>
    </w:lvl>
    <w:lvl w:ilvl="7">
      <w:start w:val="1"/>
      <w:numFmt w:val="decimal"/>
      <w:lvlText w:val="%1.%2.%3.%4.%5.%6.%7.%8"/>
      <w:lvlJc w:val="left"/>
      <w:pPr>
        <w:ind w:left="16080" w:hanging="1800"/>
      </w:pPr>
      <w:rPr>
        <w:rFonts w:hint="default"/>
      </w:rPr>
    </w:lvl>
    <w:lvl w:ilvl="8">
      <w:start w:val="1"/>
      <w:numFmt w:val="decimal"/>
      <w:lvlText w:val="%1.%2.%3.%4.%5.%6.%7.%8.%9"/>
      <w:lvlJc w:val="left"/>
      <w:pPr>
        <w:ind w:left="18480" w:hanging="2160"/>
      </w:pPr>
      <w:rPr>
        <w:rFonts w:hint="default"/>
      </w:rPr>
    </w:lvl>
  </w:abstractNum>
  <w:abstractNum w:abstractNumId="10" w15:restartNumberingAfterBreak="0">
    <w:nsid w:val="453F342E"/>
    <w:multiLevelType w:val="multilevel"/>
    <w:tmpl w:val="FFFFFFFF"/>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1" w15:restartNumberingAfterBreak="0">
    <w:nsid w:val="480C2DC6"/>
    <w:multiLevelType w:val="multilevel"/>
    <w:tmpl w:val="FFFFFFFF"/>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2" w15:restartNumberingAfterBreak="0">
    <w:nsid w:val="4F1822D0"/>
    <w:multiLevelType w:val="multilevel"/>
    <w:tmpl w:val="FFFFFFFF"/>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3" w15:restartNumberingAfterBreak="0">
    <w:nsid w:val="60F4430C"/>
    <w:multiLevelType w:val="multilevel"/>
    <w:tmpl w:val="FFFFFFFF"/>
    <w:lvl w:ilvl="0">
      <w:start w:val="1"/>
      <w:numFmt w:val="bullet"/>
      <w:pStyle w:val="heading10"/>
      <w:lvlText w:val="●"/>
      <w:lvlJc w:val="left"/>
      <w:pPr>
        <w:ind w:left="720" w:hanging="360"/>
      </w:pPr>
      <w:rPr>
        <w:rFonts w:ascii="Noto Sans Symbols" w:eastAsia="Noto Sans Symbols" w:hAnsi="Noto Sans Symbols" w:cs="Noto Sans Symbols"/>
      </w:rPr>
    </w:lvl>
    <w:lvl w:ilvl="1">
      <w:start w:val="1"/>
      <w:numFmt w:val="bullet"/>
      <w:pStyle w:val="heading20"/>
      <w:lvlText w:val="●"/>
      <w:lvlJc w:val="left"/>
      <w:pPr>
        <w:ind w:left="1440" w:hanging="360"/>
      </w:pPr>
      <w:rPr>
        <w:rFonts w:ascii="Noto Sans Symbols" w:eastAsia="Noto Sans Symbols" w:hAnsi="Noto Sans Symbols" w:cs="Noto Sans Symbols"/>
      </w:rPr>
    </w:lvl>
    <w:lvl w:ilvl="2">
      <w:start w:val="1"/>
      <w:numFmt w:val="bullet"/>
      <w:pStyle w:val="heading30"/>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9EA1475"/>
    <w:multiLevelType w:val="multilevel"/>
    <w:tmpl w:val="FFFFFFFF"/>
    <w:lvl w:ilvl="0">
      <w:start w:val="1"/>
      <w:numFmt w:val="decimal"/>
      <w:lvlText w:val="%1."/>
      <w:lvlJc w:val="left"/>
      <w:pPr>
        <w:ind w:left="1080" w:hanging="360"/>
      </w:pPr>
    </w:lvl>
    <w:lvl w:ilvl="1">
      <w:start w:val="3"/>
      <w:numFmt w:val="decimal"/>
      <w:lvlText w:val="%1.%2"/>
      <w:lvlJc w:val="left"/>
      <w:pPr>
        <w:ind w:left="2760" w:hanging="720"/>
      </w:pPr>
    </w:lvl>
    <w:lvl w:ilvl="2">
      <w:start w:val="1"/>
      <w:numFmt w:val="decimal"/>
      <w:lvlText w:val="%1.%2.%3"/>
      <w:lvlJc w:val="left"/>
      <w:pPr>
        <w:ind w:left="4080" w:hanging="720"/>
      </w:pPr>
    </w:lvl>
    <w:lvl w:ilvl="3">
      <w:start w:val="1"/>
      <w:numFmt w:val="decimal"/>
      <w:lvlText w:val="%1.%2.%3.%4"/>
      <w:lvlJc w:val="left"/>
      <w:pPr>
        <w:ind w:left="5760" w:hanging="1080"/>
      </w:pPr>
    </w:lvl>
    <w:lvl w:ilvl="4">
      <w:start w:val="1"/>
      <w:numFmt w:val="decimal"/>
      <w:lvlText w:val="%1.%2.%3.%4.%5"/>
      <w:lvlJc w:val="left"/>
      <w:pPr>
        <w:ind w:left="7440" w:hanging="1440"/>
      </w:pPr>
    </w:lvl>
    <w:lvl w:ilvl="5">
      <w:start w:val="1"/>
      <w:numFmt w:val="decimal"/>
      <w:lvlText w:val="%1.%2.%3.%4.%5.%6"/>
      <w:lvlJc w:val="left"/>
      <w:pPr>
        <w:ind w:left="8760" w:hanging="1440"/>
      </w:pPr>
    </w:lvl>
    <w:lvl w:ilvl="6">
      <w:start w:val="1"/>
      <w:numFmt w:val="decimal"/>
      <w:lvlText w:val="%1.%2.%3.%4.%5.%6.%7"/>
      <w:lvlJc w:val="left"/>
      <w:pPr>
        <w:ind w:left="10440" w:hanging="1800"/>
      </w:pPr>
    </w:lvl>
    <w:lvl w:ilvl="7">
      <w:start w:val="1"/>
      <w:numFmt w:val="decimal"/>
      <w:lvlText w:val="%1.%2.%3.%4.%5.%6.%7.%8"/>
      <w:lvlJc w:val="left"/>
      <w:pPr>
        <w:ind w:left="11760" w:hanging="1800"/>
      </w:pPr>
    </w:lvl>
    <w:lvl w:ilvl="8">
      <w:start w:val="1"/>
      <w:numFmt w:val="decimal"/>
      <w:lvlText w:val="%1.%2.%3.%4.%5.%6.%7.%8.%9"/>
      <w:lvlJc w:val="left"/>
      <w:pPr>
        <w:ind w:left="13440" w:hanging="2160"/>
      </w:pPr>
    </w:lvl>
  </w:abstractNum>
  <w:abstractNum w:abstractNumId="15" w15:restartNumberingAfterBreak="0">
    <w:nsid w:val="6D8424A9"/>
    <w:multiLevelType w:val="multilevel"/>
    <w:tmpl w:val="FFFFFFFF"/>
    <w:lvl w:ilvl="0">
      <w:start w:val="1"/>
      <w:numFmt w:val="decimal"/>
      <w:lvlText w:val="%1"/>
      <w:lvlJc w:val="left"/>
      <w:pPr>
        <w:ind w:left="405" w:hanging="405"/>
      </w:pPr>
    </w:lvl>
    <w:lvl w:ilvl="1">
      <w:start w:val="4"/>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5040" w:hanging="1080"/>
      </w:pPr>
    </w:lvl>
    <w:lvl w:ilvl="4">
      <w:start w:val="1"/>
      <w:numFmt w:val="decimal"/>
      <w:lvlText w:val="%1.%2.%3.%4.%5"/>
      <w:lvlJc w:val="left"/>
      <w:pPr>
        <w:ind w:left="6720" w:hanging="1440"/>
      </w:pPr>
    </w:lvl>
    <w:lvl w:ilvl="5">
      <w:start w:val="1"/>
      <w:numFmt w:val="decimal"/>
      <w:lvlText w:val="%1.%2.%3.%4.%5.%6"/>
      <w:lvlJc w:val="left"/>
      <w:pPr>
        <w:ind w:left="8040" w:hanging="1440"/>
      </w:pPr>
    </w:lvl>
    <w:lvl w:ilvl="6">
      <w:start w:val="1"/>
      <w:numFmt w:val="decimal"/>
      <w:lvlText w:val="%1.%2.%3.%4.%5.%6.%7"/>
      <w:lvlJc w:val="left"/>
      <w:pPr>
        <w:ind w:left="9720" w:hanging="1800"/>
      </w:pPr>
    </w:lvl>
    <w:lvl w:ilvl="7">
      <w:start w:val="1"/>
      <w:numFmt w:val="decimal"/>
      <w:lvlText w:val="%1.%2.%3.%4.%5.%6.%7.%8"/>
      <w:lvlJc w:val="left"/>
      <w:pPr>
        <w:ind w:left="11040" w:hanging="1800"/>
      </w:pPr>
    </w:lvl>
    <w:lvl w:ilvl="8">
      <w:start w:val="1"/>
      <w:numFmt w:val="decimal"/>
      <w:lvlText w:val="%1.%2.%3.%4.%5.%6.%7.%8.%9"/>
      <w:lvlJc w:val="left"/>
      <w:pPr>
        <w:ind w:left="12720" w:hanging="2160"/>
      </w:pPr>
    </w:lvl>
  </w:abstractNum>
  <w:abstractNum w:abstractNumId="16" w15:restartNumberingAfterBreak="0">
    <w:nsid w:val="7C7C06AB"/>
    <w:multiLevelType w:val="multilevel"/>
    <w:tmpl w:val="055C1A8C"/>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0"/>
  </w:num>
  <w:num w:numId="3">
    <w:abstractNumId w:val="7"/>
  </w:num>
  <w:num w:numId="4">
    <w:abstractNumId w:val="12"/>
  </w:num>
  <w:num w:numId="5">
    <w:abstractNumId w:val="11"/>
  </w:num>
  <w:num w:numId="6">
    <w:abstractNumId w:val="10"/>
  </w:num>
  <w:num w:numId="7">
    <w:abstractNumId w:val="1"/>
  </w:num>
  <w:num w:numId="8">
    <w:abstractNumId w:val="2"/>
  </w:num>
  <w:num w:numId="9">
    <w:abstractNumId w:val="6"/>
  </w:num>
  <w:num w:numId="10">
    <w:abstractNumId w:val="15"/>
  </w:num>
  <w:num w:numId="11">
    <w:abstractNumId w:val="14"/>
  </w:num>
  <w:num w:numId="12">
    <w:abstractNumId w:val="13"/>
  </w:num>
  <w:num w:numId="13">
    <w:abstractNumId w:val="4"/>
  </w:num>
  <w:num w:numId="14">
    <w:abstractNumId w:val="5"/>
  </w:num>
  <w:num w:numId="15">
    <w:abstractNumId w:val="9"/>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69"/>
    <w:rsid w:val="000D3A96"/>
    <w:rsid w:val="000F6B10"/>
    <w:rsid w:val="001A36A1"/>
    <w:rsid w:val="0029447E"/>
    <w:rsid w:val="002D3D29"/>
    <w:rsid w:val="00307813"/>
    <w:rsid w:val="003C3945"/>
    <w:rsid w:val="00427381"/>
    <w:rsid w:val="00460C9B"/>
    <w:rsid w:val="004B43AA"/>
    <w:rsid w:val="004C6167"/>
    <w:rsid w:val="004D5F4A"/>
    <w:rsid w:val="005563B7"/>
    <w:rsid w:val="005D6D8F"/>
    <w:rsid w:val="0067081D"/>
    <w:rsid w:val="0067525A"/>
    <w:rsid w:val="0078305D"/>
    <w:rsid w:val="0078421D"/>
    <w:rsid w:val="00785E2C"/>
    <w:rsid w:val="007B4B60"/>
    <w:rsid w:val="007E54E2"/>
    <w:rsid w:val="00866EF3"/>
    <w:rsid w:val="009521E6"/>
    <w:rsid w:val="00AB2199"/>
    <w:rsid w:val="00AE4943"/>
    <w:rsid w:val="00B41667"/>
    <w:rsid w:val="00BF46B7"/>
    <w:rsid w:val="00C175E9"/>
    <w:rsid w:val="00C82B07"/>
    <w:rsid w:val="00C84E69"/>
    <w:rsid w:val="00D0668F"/>
    <w:rsid w:val="00D250C0"/>
    <w:rsid w:val="00DF0B42"/>
    <w:rsid w:val="00E01ED9"/>
    <w:rsid w:val="00EA3C46"/>
    <w:rsid w:val="033B9B83"/>
    <w:rsid w:val="0D9A0CC6"/>
    <w:rsid w:val="0FAC3B50"/>
    <w:rsid w:val="147C3897"/>
    <w:rsid w:val="14C1795B"/>
    <w:rsid w:val="1CE448A7"/>
    <w:rsid w:val="1D263382"/>
    <w:rsid w:val="21A9426C"/>
    <w:rsid w:val="228055E5"/>
    <w:rsid w:val="239B5244"/>
    <w:rsid w:val="2CB70ED8"/>
    <w:rsid w:val="2EBAA08B"/>
    <w:rsid w:val="2ED0DDD3"/>
    <w:rsid w:val="326D7855"/>
    <w:rsid w:val="34469845"/>
    <w:rsid w:val="3B5C9D79"/>
    <w:rsid w:val="3CE1A042"/>
    <w:rsid w:val="3ECE422A"/>
    <w:rsid w:val="41316128"/>
    <w:rsid w:val="4464354A"/>
    <w:rsid w:val="459C4265"/>
    <w:rsid w:val="504C998D"/>
    <w:rsid w:val="5399E8AB"/>
    <w:rsid w:val="59F83871"/>
    <w:rsid w:val="6212A050"/>
    <w:rsid w:val="6421C7B7"/>
    <w:rsid w:val="6485858E"/>
    <w:rsid w:val="6ECDB2B6"/>
    <w:rsid w:val="73310D7E"/>
    <w:rsid w:val="73E8C9BF"/>
    <w:rsid w:val="742D406A"/>
    <w:rsid w:val="744D1277"/>
    <w:rsid w:val="746F69FF"/>
    <w:rsid w:val="783FB430"/>
    <w:rsid w:val="7D485AC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4BEB"/>
  <w15:docId w15:val="{D973EBEB-DFD1-48F1-97AC-A13D1D73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C9B"/>
  </w:style>
  <w:style w:type="paragraph" w:styleId="Ttulo1">
    <w:name w:val="heading 1"/>
    <w:basedOn w:val="Normal"/>
    <w:next w:val="Normal"/>
    <w:uiPriority w:val="9"/>
    <w:qFormat/>
    <w:pPr>
      <w:keepNext/>
      <w:spacing w:before="240" w:after="60"/>
      <w:ind w:left="720" w:hanging="720"/>
      <w:outlineLvl w:val="0"/>
    </w:pPr>
    <w:rPr>
      <w:b/>
      <w:sz w:val="32"/>
      <w:szCs w:val="32"/>
    </w:rPr>
  </w:style>
  <w:style w:type="paragraph" w:styleId="Ttulo2">
    <w:name w:val="heading 2"/>
    <w:basedOn w:val="Normal"/>
    <w:next w:val="Normal"/>
    <w:uiPriority w:val="9"/>
    <w:unhideWhenUsed/>
    <w:qFormat/>
    <w:pPr>
      <w:keepNext/>
      <w:spacing w:before="240" w:after="60"/>
      <w:ind w:left="1440" w:hanging="720"/>
      <w:outlineLvl w:val="1"/>
    </w:pPr>
    <w:rPr>
      <w:b/>
      <w:sz w:val="28"/>
      <w:szCs w:val="28"/>
    </w:rPr>
  </w:style>
  <w:style w:type="paragraph" w:styleId="Ttulo3">
    <w:name w:val="heading 3"/>
    <w:basedOn w:val="Normal"/>
    <w:next w:val="Normal"/>
    <w:uiPriority w:val="9"/>
    <w:unhideWhenUsed/>
    <w:qFormat/>
    <w:pPr>
      <w:keepNext/>
      <w:spacing w:before="240" w:after="60"/>
      <w:ind w:left="2160" w:hanging="720"/>
      <w:outlineLvl w:val="2"/>
    </w:pPr>
    <w:rPr>
      <w:b/>
      <w:sz w:val="26"/>
      <w:szCs w:val="26"/>
    </w:rPr>
  </w:style>
  <w:style w:type="paragraph" w:styleId="Ttulo4">
    <w:name w:val="heading 4"/>
    <w:basedOn w:val="Normal"/>
    <w:next w:val="Normal"/>
    <w:uiPriority w:val="9"/>
    <w:semiHidden/>
    <w:unhideWhenUsed/>
    <w:qFormat/>
    <w:pPr>
      <w:keepNext/>
      <w:spacing w:before="240" w:after="60"/>
      <w:ind w:left="900"/>
      <w:outlineLvl w:val="3"/>
    </w:pPr>
    <w:rPr>
      <w:b/>
      <w:sz w:val="28"/>
      <w:szCs w:val="28"/>
    </w:rPr>
  </w:style>
  <w:style w:type="paragraph" w:styleId="Ttulo5">
    <w:name w:val="heading 5"/>
    <w:basedOn w:val="Normal"/>
    <w:next w:val="Normal"/>
    <w:uiPriority w:val="9"/>
    <w:semiHidden/>
    <w:unhideWhenUsed/>
    <w:qFormat/>
    <w:pPr>
      <w:spacing w:before="240" w:after="60"/>
      <w:ind w:left="1200"/>
      <w:outlineLvl w:val="4"/>
    </w:pPr>
    <w:rPr>
      <w:b/>
      <w:i/>
      <w:sz w:val="26"/>
      <w:szCs w:val="26"/>
    </w:rPr>
  </w:style>
  <w:style w:type="paragraph" w:styleId="Ttulo6">
    <w:name w:val="heading 6"/>
    <w:basedOn w:val="Normal"/>
    <w:next w:val="Normal"/>
    <w:uiPriority w:val="9"/>
    <w:semiHidden/>
    <w:unhideWhenUsed/>
    <w:qFormat/>
    <w:pPr>
      <w:keepNext/>
      <w:outlineLvl w:val="5"/>
    </w:pPr>
    <w:rPr>
      <w:i/>
      <w:sz w:val="22"/>
      <w:szCs w:val="22"/>
    </w:rPr>
  </w:style>
  <w:style w:type="paragraph" w:styleId="Ttulo7">
    <w:name w:val="heading 7"/>
    <w:basedOn w:val="Normal0"/>
    <w:next w:val="Normal0"/>
    <w:qFormat/>
    <w:pPr>
      <w:keepNext/>
      <w:outlineLvl w:val="6"/>
    </w:pPr>
    <w:rPr>
      <w:i/>
      <w:iCs/>
    </w:rPr>
  </w:style>
  <w:style w:type="paragraph" w:styleId="Ttulo8">
    <w:name w:val="heading 8"/>
    <w:basedOn w:val="Normal0"/>
    <w:next w:val="Normal0"/>
    <w:qFormat/>
    <w:pPr>
      <w:spacing w:before="240" w:after="60"/>
      <w:outlineLvl w:val="7"/>
    </w:pPr>
    <w:rPr>
      <w:i/>
      <w:iCs/>
    </w:rPr>
  </w:style>
  <w:style w:type="paragraph" w:styleId="Ttulo9">
    <w:name w:val="heading 9"/>
    <w:basedOn w:val="Normal0"/>
    <w:next w:val="Normal0"/>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240" w:after="60"/>
      <w:jc w:val="center"/>
    </w:pPr>
    <w:rPr>
      <w:b/>
      <w:sz w:val="32"/>
      <w:szCs w:val="32"/>
    </w:rPr>
  </w:style>
  <w:style w:type="paragraph" w:customStyle="1" w:styleId="Normal0">
    <w:name w:val="Normal0"/>
    <w:qFormat/>
    <w:rPr>
      <w:szCs w:val="24"/>
      <w:lang w:eastAsia="es-ES"/>
    </w:rPr>
  </w:style>
  <w:style w:type="paragraph" w:customStyle="1" w:styleId="heading10">
    <w:name w:val="heading 10"/>
    <w:basedOn w:val="Normal0"/>
    <w:next w:val="Normalindentado1"/>
    <w:uiPriority w:val="9"/>
    <w:qFormat/>
    <w:pPr>
      <w:keepNext/>
      <w:numPr>
        <w:numId w:val="12"/>
      </w:numPr>
      <w:spacing w:before="240" w:after="60"/>
      <w:outlineLvl w:val="0"/>
    </w:pPr>
    <w:rPr>
      <w:b/>
      <w:bCs/>
      <w:kern w:val="32"/>
      <w:sz w:val="32"/>
      <w:szCs w:val="32"/>
    </w:rPr>
  </w:style>
  <w:style w:type="paragraph" w:customStyle="1" w:styleId="heading20">
    <w:name w:val="heading 20"/>
    <w:basedOn w:val="Normal0"/>
    <w:next w:val="Normalindentado2"/>
    <w:link w:val="Ttulo2Car"/>
    <w:uiPriority w:val="9"/>
    <w:unhideWhenUsed/>
    <w:qFormat/>
    <w:pPr>
      <w:keepNext/>
      <w:numPr>
        <w:ilvl w:val="1"/>
        <w:numId w:val="12"/>
      </w:numPr>
      <w:spacing w:before="240" w:after="60"/>
      <w:outlineLvl w:val="1"/>
    </w:pPr>
    <w:rPr>
      <w:b/>
      <w:bCs/>
      <w:iCs/>
      <w:sz w:val="28"/>
      <w:szCs w:val="28"/>
    </w:rPr>
  </w:style>
  <w:style w:type="paragraph" w:customStyle="1" w:styleId="heading30">
    <w:name w:val="heading 30"/>
    <w:basedOn w:val="Normal0"/>
    <w:next w:val="Normalindentado3"/>
    <w:uiPriority w:val="9"/>
    <w:unhideWhenUsed/>
    <w:qFormat/>
    <w:pPr>
      <w:keepNext/>
      <w:numPr>
        <w:ilvl w:val="2"/>
        <w:numId w:val="12"/>
      </w:numPr>
      <w:spacing w:before="240" w:after="60"/>
      <w:outlineLvl w:val="2"/>
    </w:pPr>
    <w:rPr>
      <w:b/>
      <w:bCs/>
      <w:sz w:val="26"/>
      <w:szCs w:val="26"/>
    </w:rPr>
  </w:style>
  <w:style w:type="paragraph" w:customStyle="1" w:styleId="heading40">
    <w:name w:val="heading 40"/>
    <w:basedOn w:val="Normal0"/>
    <w:next w:val="Normalindentado4"/>
    <w:uiPriority w:val="9"/>
    <w:semiHidden/>
    <w:unhideWhenUsed/>
    <w:qFormat/>
    <w:pPr>
      <w:keepNext/>
      <w:spacing w:before="240" w:after="60"/>
      <w:ind w:left="900"/>
      <w:outlineLvl w:val="3"/>
    </w:pPr>
    <w:rPr>
      <w:b/>
      <w:bCs/>
      <w:sz w:val="28"/>
      <w:szCs w:val="28"/>
    </w:rPr>
  </w:style>
  <w:style w:type="paragraph" w:customStyle="1" w:styleId="heading50">
    <w:name w:val="heading 50"/>
    <w:basedOn w:val="Normal0"/>
    <w:next w:val="Normalindentado5"/>
    <w:uiPriority w:val="9"/>
    <w:semiHidden/>
    <w:unhideWhenUsed/>
    <w:qFormat/>
    <w:pPr>
      <w:spacing w:before="240" w:after="60"/>
      <w:ind w:left="1200"/>
      <w:outlineLvl w:val="4"/>
    </w:pPr>
    <w:rPr>
      <w:b/>
      <w:bCs/>
      <w:i/>
      <w:iCs/>
      <w:sz w:val="26"/>
      <w:szCs w:val="26"/>
    </w:rPr>
  </w:style>
  <w:style w:type="paragraph" w:customStyle="1" w:styleId="heading60">
    <w:name w:val="heading 60"/>
    <w:basedOn w:val="Normal0"/>
    <w:next w:val="Normal0"/>
    <w:uiPriority w:val="9"/>
    <w:semiHidden/>
    <w:unhideWhenUsed/>
    <w:qFormat/>
    <w:pPr>
      <w:keepNext/>
      <w:outlineLvl w:val="5"/>
    </w:pPr>
    <w:rPr>
      <w:i/>
      <w:iCs/>
      <w:sz w:val="22"/>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uiPriority w:val="10"/>
    <w:qFormat/>
    <w:pPr>
      <w:spacing w:before="240" w:after="60"/>
      <w:jc w:val="center"/>
      <w:outlineLvl w:val="0"/>
    </w:pPr>
    <w:rPr>
      <w:b/>
      <w:bCs/>
      <w:kern w:val="28"/>
      <w:sz w:val="32"/>
      <w:szCs w:val="32"/>
    </w:rPr>
  </w:style>
  <w:style w:type="table" w:customStyle="1" w:styleId="NormalTable00">
    <w:name w:val="Normal Table00"/>
    <w:tblPr>
      <w:tblCellMar>
        <w:top w:w="0" w:type="dxa"/>
        <w:left w:w="0" w:type="dxa"/>
        <w:bottom w:w="0" w:type="dxa"/>
        <w:right w:w="0" w:type="dxa"/>
      </w:tblCellMar>
    </w:tblPr>
  </w:style>
  <w:style w:type="paragraph" w:customStyle="1" w:styleId="Normalindentado1">
    <w:name w:val="Normal indentado 1"/>
    <w:basedOn w:val="Normal0"/>
    <w:pPr>
      <w:ind w:left="300"/>
    </w:pPr>
  </w:style>
  <w:style w:type="paragraph" w:customStyle="1" w:styleId="Normalindentado2">
    <w:name w:val="Normal indentado 2"/>
    <w:basedOn w:val="Normal0"/>
    <w:pPr>
      <w:ind w:left="600"/>
    </w:pPr>
  </w:style>
  <w:style w:type="paragraph" w:customStyle="1" w:styleId="Normalindentado3">
    <w:name w:val="Normal indentado 3"/>
    <w:basedOn w:val="Normal0"/>
    <w:pPr>
      <w:ind w:left="1200"/>
    </w:pPr>
  </w:style>
  <w:style w:type="paragraph" w:customStyle="1" w:styleId="Normalindentado4">
    <w:name w:val="Normal indentado 4"/>
    <w:basedOn w:val="Normal0"/>
    <w:pPr>
      <w:ind w:left="1200"/>
    </w:pPr>
  </w:style>
  <w:style w:type="paragraph" w:customStyle="1" w:styleId="Normalindentado5">
    <w:name w:val="Normal indentado 5"/>
    <w:basedOn w:val="Normalindentado4"/>
    <w:pPr>
      <w:ind w:left="1500"/>
    </w:pPr>
  </w:style>
  <w:style w:type="paragraph" w:customStyle="1" w:styleId="Portada">
    <w:name w:val="Portada"/>
    <w:basedOn w:val="Normal0"/>
    <w:rPr>
      <w:rFonts w:ascii="Zurich XBlk BT" w:hAnsi="Zurich XBlk BT"/>
      <w:sz w:val="22"/>
    </w:rPr>
  </w:style>
  <w:style w:type="paragraph" w:styleId="Encabezado">
    <w:name w:val="header"/>
    <w:basedOn w:val="Normal0"/>
    <w:pPr>
      <w:tabs>
        <w:tab w:val="center" w:pos="4252"/>
        <w:tab w:val="right" w:pos="8504"/>
      </w:tabs>
    </w:pPr>
  </w:style>
  <w:style w:type="character" w:styleId="Nmerodepgina">
    <w:name w:val="page number"/>
    <w:basedOn w:val="Fuentedeprrafopredeter"/>
  </w:style>
  <w:style w:type="paragraph" w:styleId="Piedepgina">
    <w:name w:val="footer"/>
    <w:basedOn w:val="Normal0"/>
    <w:pPr>
      <w:tabs>
        <w:tab w:val="center" w:pos="4252"/>
        <w:tab w:val="right" w:pos="8504"/>
      </w:tabs>
    </w:pPr>
  </w:style>
  <w:style w:type="paragraph" w:styleId="TDC1">
    <w:name w:val="toc 1"/>
    <w:basedOn w:val="Normal0"/>
    <w:next w:val="Normal0"/>
    <w:autoRedefine/>
    <w:uiPriority w:val="39"/>
    <w:rsid w:val="00C175E9"/>
    <w:pPr>
      <w:tabs>
        <w:tab w:val="left" w:pos="480"/>
        <w:tab w:val="right" w:leader="dot" w:pos="8494"/>
      </w:tabs>
      <w:spacing w:before="360"/>
    </w:pPr>
    <w:rPr>
      <w:b/>
      <w:bCs/>
      <w:caps/>
      <w:szCs w:val="28"/>
    </w:rPr>
  </w:style>
  <w:style w:type="paragraph" w:styleId="TDC2">
    <w:name w:val="toc 2"/>
    <w:basedOn w:val="Normal0"/>
    <w:next w:val="Normal0"/>
    <w:autoRedefine/>
    <w:uiPriority w:val="39"/>
    <w:pPr>
      <w:spacing w:before="240"/>
    </w:pPr>
    <w:rPr>
      <w:b/>
      <w:bCs/>
    </w:rPr>
  </w:style>
  <w:style w:type="paragraph" w:styleId="TDC3">
    <w:name w:val="toc 3"/>
    <w:basedOn w:val="Normal0"/>
    <w:next w:val="Normal0"/>
    <w:autoRedefine/>
    <w:uiPriority w:val="39"/>
    <w:pPr>
      <w:ind w:left="240"/>
    </w:pPr>
  </w:style>
  <w:style w:type="paragraph" w:styleId="TDC4">
    <w:name w:val="toc 4"/>
    <w:basedOn w:val="Normal0"/>
    <w:next w:val="Normal0"/>
    <w:autoRedefine/>
    <w:semiHidden/>
    <w:pPr>
      <w:ind w:left="480"/>
    </w:pPr>
  </w:style>
  <w:style w:type="paragraph" w:styleId="TDC5">
    <w:name w:val="toc 5"/>
    <w:basedOn w:val="Normal0"/>
    <w:next w:val="Normal0"/>
    <w:autoRedefine/>
    <w:semiHidden/>
    <w:pPr>
      <w:ind w:left="720"/>
    </w:pPr>
  </w:style>
  <w:style w:type="paragraph" w:styleId="TDC6">
    <w:name w:val="toc 6"/>
    <w:basedOn w:val="Normal0"/>
    <w:next w:val="Normal0"/>
    <w:autoRedefine/>
    <w:semiHidden/>
    <w:pPr>
      <w:ind w:left="960"/>
    </w:pPr>
  </w:style>
  <w:style w:type="paragraph" w:styleId="TDC7">
    <w:name w:val="toc 7"/>
    <w:basedOn w:val="Normal0"/>
    <w:next w:val="Normal0"/>
    <w:autoRedefine/>
    <w:semiHidden/>
    <w:pPr>
      <w:ind w:left="1200"/>
    </w:pPr>
  </w:style>
  <w:style w:type="paragraph" w:styleId="TDC8">
    <w:name w:val="toc 8"/>
    <w:basedOn w:val="Normal0"/>
    <w:next w:val="Normal0"/>
    <w:autoRedefine/>
    <w:semiHidden/>
    <w:pPr>
      <w:ind w:left="1440"/>
    </w:pPr>
  </w:style>
  <w:style w:type="paragraph" w:styleId="TDC9">
    <w:name w:val="toc 9"/>
    <w:basedOn w:val="Normal0"/>
    <w:next w:val="Normal0"/>
    <w:autoRedefine/>
    <w:semiHidden/>
    <w:pPr>
      <w:ind w:left="1680"/>
    </w:pPr>
  </w:style>
  <w:style w:type="character" w:styleId="Hipervnculo">
    <w:name w:val="Hyperlink"/>
    <w:uiPriority w:val="99"/>
    <w:rPr>
      <w:color w:val="0000FF"/>
      <w:u w:val="single"/>
    </w:rPr>
  </w:style>
  <w:style w:type="paragraph" w:styleId="Textonotapie">
    <w:name w:val="footnote text"/>
    <w:basedOn w:val="Normal0"/>
    <w:semiHidden/>
    <w:rPr>
      <w:szCs w:val="20"/>
    </w:rPr>
  </w:style>
  <w:style w:type="character" w:styleId="Refdenotaalpie">
    <w:name w:val="footnote reference"/>
    <w:semiHidden/>
    <w:rPr>
      <w:vertAlign w:val="superscript"/>
    </w:rPr>
  </w:style>
  <w:style w:type="paragraph" w:styleId="Listaconnmeros">
    <w:name w:val="List Number"/>
    <w:basedOn w:val="Normal0"/>
    <w:pPr>
      <w:tabs>
        <w:tab w:val="num" w:pos="360"/>
      </w:tabs>
      <w:ind w:left="360" w:hanging="360"/>
    </w:pPr>
  </w:style>
  <w:style w:type="paragraph" w:styleId="Listaconnmeros2">
    <w:name w:val="List Number 2"/>
    <w:basedOn w:val="Normal0"/>
    <w:pPr>
      <w:tabs>
        <w:tab w:val="num" w:pos="643"/>
      </w:tabs>
      <w:ind w:left="643" w:hanging="360"/>
    </w:pPr>
  </w:style>
  <w:style w:type="paragraph" w:styleId="Listaconnmeros3">
    <w:name w:val="List Number 3"/>
    <w:basedOn w:val="Normal0"/>
    <w:pPr>
      <w:tabs>
        <w:tab w:val="num" w:pos="926"/>
      </w:tabs>
      <w:ind w:left="926" w:hanging="360"/>
    </w:pPr>
  </w:style>
  <w:style w:type="paragraph" w:styleId="Listaconnmeros4">
    <w:name w:val="List Number 4"/>
    <w:basedOn w:val="Normal0"/>
    <w:pPr>
      <w:tabs>
        <w:tab w:val="num" w:pos="1209"/>
      </w:tabs>
      <w:ind w:left="1209" w:hanging="360"/>
    </w:pPr>
  </w:style>
  <w:style w:type="paragraph" w:styleId="Listaconnmeros5">
    <w:name w:val="List Number 5"/>
    <w:basedOn w:val="Normal0"/>
    <w:pPr>
      <w:tabs>
        <w:tab w:val="num" w:pos="1492"/>
      </w:tabs>
      <w:ind w:left="1492" w:hanging="360"/>
    </w:pPr>
  </w:style>
  <w:style w:type="paragraph" w:styleId="Listaconvietas">
    <w:name w:val="List Bullet"/>
    <w:basedOn w:val="Normal0"/>
    <w:autoRedefine/>
    <w:pPr>
      <w:tabs>
        <w:tab w:val="num" w:pos="360"/>
      </w:tabs>
      <w:ind w:left="360" w:hanging="360"/>
    </w:pPr>
  </w:style>
  <w:style w:type="paragraph" w:styleId="Listaconvietas2">
    <w:name w:val="List Bullet 2"/>
    <w:basedOn w:val="Normal0"/>
    <w:autoRedefine/>
    <w:pPr>
      <w:tabs>
        <w:tab w:val="num" w:pos="643"/>
      </w:tabs>
      <w:ind w:left="643" w:hanging="360"/>
    </w:pPr>
  </w:style>
  <w:style w:type="paragraph" w:styleId="Listaconvietas3">
    <w:name w:val="List Bullet 3"/>
    <w:basedOn w:val="Normal0"/>
    <w:autoRedefine/>
    <w:pPr>
      <w:tabs>
        <w:tab w:val="num" w:pos="926"/>
      </w:tabs>
      <w:ind w:left="926" w:hanging="360"/>
    </w:pPr>
  </w:style>
  <w:style w:type="paragraph" w:styleId="Listaconvietas4">
    <w:name w:val="List Bullet 4"/>
    <w:basedOn w:val="Normal0"/>
    <w:autoRedefine/>
    <w:pPr>
      <w:tabs>
        <w:tab w:val="num" w:pos="1209"/>
      </w:tabs>
      <w:ind w:left="1209" w:hanging="360"/>
    </w:pPr>
  </w:style>
  <w:style w:type="paragraph" w:styleId="Listaconvietas5">
    <w:name w:val="List Bullet 5"/>
    <w:basedOn w:val="Normal0"/>
    <w:autoRedefine/>
    <w:pPr>
      <w:tabs>
        <w:tab w:val="num" w:pos="1492"/>
      </w:tabs>
      <w:ind w:left="1492" w:hanging="360"/>
    </w:pPr>
  </w:style>
  <w:style w:type="paragraph" w:styleId="Encabezadodenota">
    <w:name w:val="Note Heading"/>
    <w:basedOn w:val="Normal0"/>
    <w:next w:val="Normal0"/>
  </w:style>
  <w:style w:type="paragraph" w:styleId="Textoindependiente">
    <w:name w:val="Body Text"/>
    <w:basedOn w:val="Normal0"/>
    <w:rPr>
      <w:sz w:val="16"/>
    </w:rPr>
  </w:style>
  <w:style w:type="paragraph" w:styleId="Textoindependiente2">
    <w:name w:val="Body Text 2"/>
    <w:basedOn w:val="Normal0"/>
    <w:pPr>
      <w:spacing w:line="360" w:lineRule="auto"/>
      <w:jc w:val="both"/>
    </w:pPr>
  </w:style>
  <w:style w:type="paragraph" w:styleId="Cierre">
    <w:name w:val="Closing"/>
    <w:basedOn w:val="Normal0"/>
    <w:pPr>
      <w:ind w:left="4252"/>
    </w:pPr>
  </w:style>
  <w:style w:type="paragraph" w:styleId="Continuarlista">
    <w:name w:val="List Continue"/>
    <w:basedOn w:val="Normal0"/>
    <w:pPr>
      <w:spacing w:after="120"/>
      <w:ind w:left="283"/>
    </w:pPr>
  </w:style>
  <w:style w:type="paragraph" w:styleId="Continuarlista2">
    <w:name w:val="List Continue 2"/>
    <w:basedOn w:val="Normal0"/>
    <w:pPr>
      <w:spacing w:after="120"/>
      <w:ind w:left="566"/>
    </w:pPr>
  </w:style>
  <w:style w:type="paragraph" w:styleId="Continuarlista3">
    <w:name w:val="List Continue 3"/>
    <w:basedOn w:val="Normal0"/>
    <w:pPr>
      <w:spacing w:after="120"/>
      <w:ind w:left="849"/>
    </w:pPr>
  </w:style>
  <w:style w:type="paragraph" w:styleId="Continuarlista4">
    <w:name w:val="List Continue 4"/>
    <w:basedOn w:val="Normal0"/>
    <w:pPr>
      <w:spacing w:after="120"/>
      <w:ind w:left="1132"/>
    </w:pPr>
  </w:style>
  <w:style w:type="paragraph" w:styleId="Continuarlista5">
    <w:name w:val="List Continue 5"/>
    <w:basedOn w:val="Normal0"/>
    <w:pPr>
      <w:spacing w:after="120"/>
      <w:ind w:left="1415"/>
    </w:pPr>
  </w:style>
  <w:style w:type="paragraph" w:styleId="DireccinHTML">
    <w:name w:val="HTML Address"/>
    <w:basedOn w:val="Normal0"/>
    <w:rPr>
      <w:i/>
      <w:iCs/>
    </w:rPr>
  </w:style>
  <w:style w:type="paragraph" w:styleId="Direccinsobre">
    <w:name w:val="envelope address"/>
    <w:basedOn w:val="Normal0"/>
    <w:pPr>
      <w:framePr w:w="7920" w:h="1980" w:hRule="exact" w:hSpace="141" w:wrap="auto" w:hAnchor="page" w:xAlign="center" w:yAlign="bottom"/>
      <w:ind w:left="2880"/>
    </w:pPr>
  </w:style>
  <w:style w:type="paragraph" w:styleId="Encabezadodelista">
    <w:name w:val="toa heading"/>
    <w:basedOn w:val="Normal0"/>
    <w:next w:val="Normal0"/>
    <w:semiHidden/>
    <w:pPr>
      <w:spacing w:before="120"/>
    </w:pPr>
    <w:rPr>
      <w:b/>
      <w:bCs/>
    </w:rPr>
  </w:style>
  <w:style w:type="paragraph" w:styleId="Encabezadodemensaje">
    <w:name w:val="Message Header"/>
    <w:basedOn w:val="Normal0"/>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0"/>
    <w:next w:val="Normal0"/>
    <w:qFormat/>
    <w:pPr>
      <w:spacing w:before="120" w:after="120"/>
    </w:pPr>
    <w:rPr>
      <w:b/>
      <w:bCs/>
      <w:szCs w:val="20"/>
    </w:rPr>
  </w:style>
  <w:style w:type="paragraph" w:styleId="Fecha">
    <w:name w:val="Date"/>
    <w:basedOn w:val="Normal0"/>
    <w:next w:val="Normal0"/>
  </w:style>
  <w:style w:type="paragraph" w:styleId="Firma">
    <w:name w:val="Signature"/>
    <w:basedOn w:val="Normal0"/>
    <w:pPr>
      <w:ind w:left="4252"/>
    </w:pPr>
  </w:style>
  <w:style w:type="paragraph" w:styleId="Firmadecorreoelectrnico">
    <w:name w:val="E-mail Signature"/>
    <w:basedOn w:val="Normal0"/>
  </w:style>
  <w:style w:type="paragraph" w:styleId="HTMLconformatoprevio">
    <w:name w:val="HTML Preformatted"/>
    <w:basedOn w:val="Normal0"/>
    <w:rPr>
      <w:rFonts w:ascii="Courier New" w:hAnsi="Courier New" w:cs="Courier New"/>
      <w:szCs w:val="20"/>
    </w:rPr>
  </w:style>
  <w:style w:type="paragraph" w:styleId="ndice1">
    <w:name w:val="index 1"/>
    <w:basedOn w:val="Normal0"/>
    <w:next w:val="Normal0"/>
    <w:autoRedefine/>
    <w:semiHidden/>
    <w:pPr>
      <w:ind w:left="240" w:hanging="240"/>
    </w:pPr>
  </w:style>
  <w:style w:type="paragraph" w:styleId="ndice2">
    <w:name w:val="index 2"/>
    <w:basedOn w:val="Normal0"/>
    <w:next w:val="Normal0"/>
    <w:autoRedefine/>
    <w:semiHidden/>
    <w:pPr>
      <w:ind w:left="480" w:hanging="240"/>
    </w:pPr>
  </w:style>
  <w:style w:type="paragraph" w:styleId="ndice3">
    <w:name w:val="index 3"/>
    <w:basedOn w:val="Normal0"/>
    <w:next w:val="Normal0"/>
    <w:autoRedefine/>
    <w:semiHidden/>
    <w:pPr>
      <w:ind w:left="720" w:hanging="240"/>
    </w:pPr>
  </w:style>
  <w:style w:type="paragraph" w:styleId="ndice4">
    <w:name w:val="index 4"/>
    <w:basedOn w:val="Normal0"/>
    <w:next w:val="Normal0"/>
    <w:autoRedefine/>
    <w:semiHidden/>
    <w:pPr>
      <w:ind w:left="960" w:hanging="240"/>
    </w:pPr>
  </w:style>
  <w:style w:type="paragraph" w:styleId="ndice5">
    <w:name w:val="index 5"/>
    <w:basedOn w:val="Normal0"/>
    <w:next w:val="Normal0"/>
    <w:autoRedefine/>
    <w:semiHidden/>
    <w:pPr>
      <w:ind w:left="1200" w:hanging="240"/>
    </w:pPr>
  </w:style>
  <w:style w:type="paragraph" w:styleId="ndice6">
    <w:name w:val="index 6"/>
    <w:basedOn w:val="Normal0"/>
    <w:next w:val="Normal0"/>
    <w:autoRedefine/>
    <w:semiHidden/>
    <w:pPr>
      <w:ind w:left="1440" w:hanging="240"/>
    </w:pPr>
  </w:style>
  <w:style w:type="paragraph" w:styleId="ndice7">
    <w:name w:val="index 7"/>
    <w:basedOn w:val="Normal0"/>
    <w:next w:val="Normal0"/>
    <w:autoRedefine/>
    <w:semiHidden/>
    <w:pPr>
      <w:ind w:left="1680" w:hanging="240"/>
    </w:pPr>
  </w:style>
  <w:style w:type="paragraph" w:styleId="ndice8">
    <w:name w:val="index 8"/>
    <w:basedOn w:val="Normal0"/>
    <w:next w:val="Normal0"/>
    <w:autoRedefine/>
    <w:semiHidden/>
    <w:pPr>
      <w:ind w:left="1920" w:hanging="240"/>
    </w:pPr>
  </w:style>
  <w:style w:type="paragraph" w:styleId="ndice9">
    <w:name w:val="index 9"/>
    <w:basedOn w:val="Normal0"/>
    <w:next w:val="Normal0"/>
    <w:autoRedefine/>
    <w:semiHidden/>
    <w:pPr>
      <w:ind w:left="2160" w:hanging="240"/>
    </w:pPr>
  </w:style>
  <w:style w:type="paragraph" w:styleId="Lista">
    <w:name w:val="List"/>
    <w:basedOn w:val="Normal0"/>
    <w:pPr>
      <w:ind w:left="283" w:hanging="283"/>
    </w:pPr>
  </w:style>
  <w:style w:type="paragraph" w:styleId="Lista2">
    <w:name w:val="List 2"/>
    <w:basedOn w:val="Normal0"/>
    <w:pPr>
      <w:ind w:left="566" w:hanging="283"/>
    </w:pPr>
  </w:style>
  <w:style w:type="paragraph" w:styleId="Lista3">
    <w:name w:val="List 3"/>
    <w:basedOn w:val="Normal0"/>
    <w:pPr>
      <w:ind w:left="849" w:hanging="283"/>
    </w:pPr>
  </w:style>
  <w:style w:type="paragraph" w:styleId="Lista4">
    <w:name w:val="List 4"/>
    <w:basedOn w:val="Normal0"/>
    <w:pPr>
      <w:ind w:left="1132" w:hanging="283"/>
    </w:pPr>
  </w:style>
  <w:style w:type="paragraph" w:styleId="Lista5">
    <w:name w:val="List 5"/>
    <w:basedOn w:val="Normal0"/>
    <w:pPr>
      <w:ind w:left="1415" w:hanging="283"/>
    </w:pPr>
  </w:style>
  <w:style w:type="paragraph" w:styleId="Mapadeldocumento">
    <w:name w:val="Document Map"/>
    <w:basedOn w:val="Normal0"/>
    <w:semiHidden/>
    <w:pPr>
      <w:shd w:val="clear" w:color="auto" w:fill="000080"/>
    </w:pPr>
    <w:rPr>
      <w:rFonts w:ascii="Tahoma" w:hAnsi="Tahoma" w:cs="Tahoma"/>
    </w:rPr>
  </w:style>
  <w:style w:type="paragraph" w:styleId="NormalWeb">
    <w:name w:val="Normal (Web)"/>
    <w:basedOn w:val="Normal0"/>
    <w:uiPriority w:val="99"/>
  </w:style>
  <w:style w:type="paragraph" w:styleId="Remitedesobre">
    <w:name w:val="envelope return"/>
    <w:basedOn w:val="Normal0"/>
    <w:rPr>
      <w:szCs w:val="20"/>
    </w:rPr>
  </w:style>
  <w:style w:type="paragraph" w:styleId="Saludo">
    <w:name w:val="Salutation"/>
    <w:basedOn w:val="Normal0"/>
    <w:next w:val="Normal0"/>
  </w:style>
  <w:style w:type="paragraph" w:styleId="Sangra2detindependiente">
    <w:name w:val="Body Text Indent 2"/>
    <w:basedOn w:val="Normal0"/>
    <w:pPr>
      <w:spacing w:after="120" w:line="480" w:lineRule="auto"/>
      <w:ind w:left="283"/>
    </w:pPr>
  </w:style>
  <w:style w:type="paragraph" w:styleId="Sangra3detindependiente">
    <w:name w:val="Body Text Indent 3"/>
    <w:basedOn w:val="Normal0"/>
    <w:pPr>
      <w:spacing w:after="120"/>
      <w:ind w:left="283"/>
    </w:pPr>
    <w:rPr>
      <w:sz w:val="16"/>
      <w:szCs w:val="16"/>
    </w:rPr>
  </w:style>
  <w:style w:type="paragraph" w:styleId="Sangradetextonormal">
    <w:name w:val="Body Text Indent"/>
    <w:aliases w:val="Sangría de t. independiente"/>
    <w:basedOn w:val="Normal0"/>
    <w:pPr>
      <w:spacing w:after="120"/>
      <w:ind w:left="283"/>
    </w:pPr>
  </w:style>
  <w:style w:type="paragraph" w:styleId="Sangranormal">
    <w:name w:val="Normal Indent"/>
    <w:basedOn w:val="Normal0"/>
    <w:pPr>
      <w:ind w:left="708"/>
    </w:pPr>
  </w:style>
  <w:style w:type="paragraph" w:styleId="Subttulo">
    <w:name w:val="Subtitle"/>
    <w:basedOn w:val="Normal0"/>
    <w:next w:val="Normal0"/>
    <w:uiPriority w:val="11"/>
    <w:qFormat/>
    <w:pPr>
      <w:spacing w:after="60"/>
      <w:jc w:val="center"/>
    </w:pPr>
  </w:style>
  <w:style w:type="paragraph" w:styleId="Tabladeilustraciones">
    <w:name w:val="table of figures"/>
    <w:basedOn w:val="Normal0"/>
    <w:next w:val="Normal0"/>
    <w:semiHidden/>
    <w:pPr>
      <w:ind w:left="480" w:hanging="480"/>
    </w:pPr>
  </w:style>
  <w:style w:type="paragraph" w:styleId="Textocomentario">
    <w:name w:val="annotation text"/>
    <w:basedOn w:val="Normal0"/>
    <w:semiHidden/>
    <w:rPr>
      <w:szCs w:val="20"/>
    </w:rPr>
  </w:style>
  <w:style w:type="paragraph" w:styleId="Textoconsangra">
    <w:name w:val="table of authorities"/>
    <w:basedOn w:val="Normal0"/>
    <w:next w:val="Normal0"/>
    <w:semiHidden/>
    <w:pPr>
      <w:ind w:left="240" w:hanging="240"/>
    </w:pPr>
  </w:style>
  <w:style w:type="paragraph" w:styleId="Textodebloque">
    <w:name w:val="Block Text"/>
    <w:basedOn w:val="Normal0"/>
    <w:pPr>
      <w:spacing w:after="120"/>
      <w:ind w:left="1440" w:right="1440"/>
    </w:pPr>
  </w:style>
  <w:style w:type="paragraph" w:styleId="Textoindependiente3">
    <w:name w:val="Body Text 3"/>
    <w:basedOn w:val="Normal0"/>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0"/>
    <w:semiHidden/>
    <w:rPr>
      <w:szCs w:val="20"/>
    </w:rPr>
  </w:style>
  <w:style w:type="paragraph" w:styleId="Textosinformato">
    <w:name w:val="Plain Text"/>
    <w:basedOn w:val="Normal0"/>
    <w:rPr>
      <w:rFonts w:ascii="Courier New" w:hAnsi="Courier New" w:cs="Courier New"/>
      <w:szCs w:val="20"/>
    </w:rPr>
  </w:style>
  <w:style w:type="paragraph" w:styleId="Ttulodendice">
    <w:name w:val="index heading"/>
    <w:basedOn w:val="Normal0"/>
    <w:next w:val="ndice1"/>
    <w:semiHidden/>
    <w:rPr>
      <w:b/>
      <w:bCs/>
    </w:rPr>
  </w:style>
  <w:style w:type="paragraph" w:customStyle="1" w:styleId="Titulo1sinnumeracion">
    <w:name w:val="Titulo 1 sin numeracion"/>
    <w:basedOn w:val="heading10"/>
    <w:next w:val="Normal0"/>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NormalTable0"/>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0"/>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0"/>
    <w:rsid w:val="00933627"/>
    <w:pPr>
      <w:spacing w:after="120" w:line="240" w:lineRule="atLeast"/>
      <w:ind w:left="720"/>
    </w:pPr>
    <w:rPr>
      <w:rFonts w:ascii="Verdana" w:eastAsia="Arial Unicode MS" w:hAnsi="Verdana"/>
      <w:i/>
      <w:iCs/>
      <w:color w:val="0000FF"/>
      <w:szCs w:val="20"/>
      <w:lang w:val="en-US" w:eastAsia="en-US"/>
    </w:rPr>
  </w:style>
  <w:style w:type="table" w:customStyle="1" w:styleId="43">
    <w:name w:val="43"/>
    <w:basedOn w:val="NormalTable00"/>
    <w:tblPr>
      <w:tblStyleRowBandSize w:val="1"/>
      <w:tblStyleColBandSize w:val="1"/>
      <w:tblCellMar>
        <w:left w:w="70" w:type="dxa"/>
        <w:right w:w="70" w:type="dxa"/>
      </w:tblCellMar>
    </w:tblPr>
  </w:style>
  <w:style w:type="table" w:customStyle="1" w:styleId="42">
    <w:name w:val="42"/>
    <w:basedOn w:val="NormalTable00"/>
    <w:tblPr>
      <w:tblStyleRowBandSize w:val="1"/>
      <w:tblStyleColBandSize w:val="1"/>
      <w:tblCellMar>
        <w:left w:w="70" w:type="dxa"/>
        <w:right w:w="70" w:type="dxa"/>
      </w:tblCellMar>
    </w:tblPr>
  </w:style>
  <w:style w:type="table" w:customStyle="1" w:styleId="41">
    <w:name w:val="41"/>
    <w:basedOn w:val="NormalTable00"/>
    <w:tblPr>
      <w:tblStyleRowBandSize w:val="1"/>
      <w:tblStyleColBandSize w:val="1"/>
      <w:tblCellMar>
        <w:left w:w="115" w:type="dxa"/>
        <w:right w:w="115" w:type="dxa"/>
      </w:tblCellMar>
    </w:tblPr>
  </w:style>
  <w:style w:type="table" w:customStyle="1" w:styleId="40">
    <w:name w:val="40"/>
    <w:basedOn w:val="NormalTable00"/>
    <w:tblPr>
      <w:tblStyleRowBandSize w:val="1"/>
      <w:tblStyleColBandSize w:val="1"/>
      <w:tblCellMar>
        <w:left w:w="115" w:type="dxa"/>
        <w:right w:w="115" w:type="dxa"/>
      </w:tblCellMar>
    </w:tblPr>
  </w:style>
  <w:style w:type="table" w:customStyle="1" w:styleId="39">
    <w:name w:val="39"/>
    <w:basedOn w:val="NormalTable00"/>
    <w:tblPr>
      <w:tblStyleRowBandSize w:val="1"/>
      <w:tblStyleColBandSize w:val="1"/>
      <w:tblCellMar>
        <w:left w:w="70" w:type="dxa"/>
        <w:right w:w="70" w:type="dxa"/>
      </w:tblCellMar>
    </w:tblPr>
  </w:style>
  <w:style w:type="table" w:customStyle="1" w:styleId="38">
    <w:name w:val="38"/>
    <w:basedOn w:val="NormalTable00"/>
    <w:tblPr>
      <w:tblStyleRowBandSize w:val="1"/>
      <w:tblStyleColBandSize w:val="1"/>
      <w:tblCellMar>
        <w:left w:w="70" w:type="dxa"/>
        <w:right w:w="70" w:type="dxa"/>
      </w:tblCellMar>
    </w:tblPr>
  </w:style>
  <w:style w:type="table" w:customStyle="1" w:styleId="37">
    <w:name w:val="37"/>
    <w:basedOn w:val="NormalTable00"/>
    <w:tblPr>
      <w:tblStyleRowBandSize w:val="1"/>
      <w:tblStyleColBandSize w:val="1"/>
      <w:tblCellMar>
        <w:left w:w="70" w:type="dxa"/>
        <w:right w:w="70" w:type="dxa"/>
      </w:tblCellMar>
    </w:tblPr>
  </w:style>
  <w:style w:type="table" w:customStyle="1" w:styleId="36">
    <w:name w:val="36"/>
    <w:basedOn w:val="NormalTable00"/>
    <w:tblPr>
      <w:tblStyleRowBandSize w:val="1"/>
      <w:tblStyleColBandSize w:val="1"/>
      <w:tblCellMar>
        <w:left w:w="70" w:type="dxa"/>
        <w:right w:w="70" w:type="dxa"/>
      </w:tblCellMar>
    </w:tblPr>
  </w:style>
  <w:style w:type="table" w:customStyle="1" w:styleId="35">
    <w:name w:val="35"/>
    <w:basedOn w:val="NormalTable00"/>
    <w:tblPr>
      <w:tblStyleRowBandSize w:val="1"/>
      <w:tblStyleColBandSize w:val="1"/>
      <w:tblCellMar>
        <w:left w:w="70" w:type="dxa"/>
        <w:right w:w="70" w:type="dxa"/>
      </w:tblCellMar>
    </w:tblPr>
  </w:style>
  <w:style w:type="table" w:customStyle="1" w:styleId="34">
    <w:name w:val="34"/>
    <w:basedOn w:val="NormalTable00"/>
    <w:tblPr>
      <w:tblStyleRowBandSize w:val="1"/>
      <w:tblStyleColBandSize w:val="1"/>
      <w:tblCellMar>
        <w:left w:w="70" w:type="dxa"/>
        <w:right w:w="70" w:type="dxa"/>
      </w:tblCellMar>
    </w:tblPr>
  </w:style>
  <w:style w:type="table" w:customStyle="1" w:styleId="33">
    <w:name w:val="33"/>
    <w:basedOn w:val="NormalTable00"/>
    <w:tblPr>
      <w:tblStyleRowBandSize w:val="1"/>
      <w:tblStyleColBandSize w:val="1"/>
      <w:tblCellMar>
        <w:left w:w="70" w:type="dxa"/>
        <w:right w:w="70" w:type="dxa"/>
      </w:tblCellMar>
    </w:tblPr>
  </w:style>
  <w:style w:type="table" w:customStyle="1" w:styleId="32">
    <w:name w:val="32"/>
    <w:basedOn w:val="NormalTable00"/>
    <w:tblPr>
      <w:tblStyleRowBandSize w:val="1"/>
      <w:tblStyleColBandSize w:val="1"/>
      <w:tblCellMar>
        <w:left w:w="70" w:type="dxa"/>
        <w:right w:w="70" w:type="dxa"/>
      </w:tblCellMar>
    </w:tblPr>
  </w:style>
  <w:style w:type="paragraph" w:customStyle="1" w:styleId="TableParagraph">
    <w:name w:val="Table Paragraph"/>
    <w:basedOn w:val="Normal0"/>
    <w:uiPriority w:val="1"/>
    <w:qFormat/>
    <w:rsid w:val="0F97709E"/>
    <w:pPr>
      <w:widowControl w:val="0"/>
    </w:pPr>
  </w:style>
  <w:style w:type="paragraph" w:styleId="Prrafodelista">
    <w:name w:val="List Paragraph"/>
    <w:basedOn w:val="Normal0"/>
    <w:uiPriority w:val="34"/>
    <w:qFormat/>
    <w:pPr>
      <w:ind w:left="720"/>
      <w:contextualSpacing/>
    </w:pPr>
  </w:style>
  <w:style w:type="table" w:customStyle="1" w:styleId="31">
    <w:name w:val="31"/>
    <w:basedOn w:val="NormalTable1"/>
    <w:tblPr>
      <w:tblStyleRowBandSize w:val="1"/>
      <w:tblStyleColBandSize w:val="1"/>
      <w:tblCellMar>
        <w:left w:w="70" w:type="dxa"/>
        <w:right w:w="70" w:type="dxa"/>
      </w:tblCellMar>
    </w:tblPr>
  </w:style>
  <w:style w:type="table" w:customStyle="1" w:styleId="30">
    <w:name w:val="30"/>
    <w:basedOn w:val="NormalTable1"/>
    <w:tblPr>
      <w:tblStyleRowBandSize w:val="1"/>
      <w:tblStyleColBandSize w:val="1"/>
      <w:tblCellMar>
        <w:left w:w="70" w:type="dxa"/>
        <w:right w:w="70" w:type="dxa"/>
      </w:tblCellMar>
    </w:tblPr>
  </w:style>
  <w:style w:type="table" w:customStyle="1" w:styleId="29">
    <w:name w:val="29"/>
    <w:basedOn w:val="NormalTable1"/>
    <w:tblPr>
      <w:tblStyleRowBandSize w:val="1"/>
      <w:tblStyleColBandSize w:val="1"/>
      <w:tblCellMar>
        <w:left w:w="115" w:type="dxa"/>
        <w:right w:w="115" w:type="dxa"/>
      </w:tblCellMar>
    </w:tblPr>
  </w:style>
  <w:style w:type="table" w:customStyle="1" w:styleId="28">
    <w:name w:val="28"/>
    <w:basedOn w:val="NormalTable1"/>
    <w:tblPr>
      <w:tblStyleRowBandSize w:val="1"/>
      <w:tblStyleColBandSize w:val="1"/>
      <w:tblCellMar>
        <w:left w:w="70" w:type="dxa"/>
        <w:right w:w="70" w:type="dxa"/>
      </w:tblCellMar>
    </w:tblPr>
  </w:style>
  <w:style w:type="table" w:customStyle="1" w:styleId="27">
    <w:name w:val="27"/>
    <w:basedOn w:val="NormalTable1"/>
    <w:tblPr>
      <w:tblStyleRowBandSize w:val="1"/>
      <w:tblStyleColBandSize w:val="1"/>
      <w:tblCellMar>
        <w:left w:w="70" w:type="dxa"/>
        <w:right w:w="70" w:type="dxa"/>
      </w:tblCellMar>
    </w:tblPr>
  </w:style>
  <w:style w:type="table" w:customStyle="1" w:styleId="25">
    <w:name w:val="25"/>
    <w:basedOn w:val="NormalTable1"/>
    <w:tblPr>
      <w:tblStyleRowBandSize w:val="1"/>
      <w:tblStyleColBandSize w:val="1"/>
      <w:tblCellMar>
        <w:left w:w="115" w:type="dxa"/>
        <w:right w:w="115" w:type="dxa"/>
      </w:tblCellMar>
    </w:tblPr>
  </w:style>
  <w:style w:type="table" w:customStyle="1" w:styleId="24">
    <w:name w:val="24"/>
    <w:basedOn w:val="NormalTable1"/>
    <w:tblPr>
      <w:tblStyleRowBandSize w:val="1"/>
      <w:tblStyleColBandSize w:val="1"/>
      <w:tblCellMar>
        <w:left w:w="70" w:type="dxa"/>
        <w:right w:w="70" w:type="dxa"/>
      </w:tblCellMar>
    </w:tblPr>
  </w:style>
  <w:style w:type="table" w:customStyle="1" w:styleId="23">
    <w:name w:val="23"/>
    <w:basedOn w:val="NormalTable1"/>
    <w:tblPr>
      <w:tblStyleRowBandSize w:val="1"/>
      <w:tblStyleColBandSize w:val="1"/>
      <w:tblCellMar>
        <w:left w:w="115" w:type="dxa"/>
        <w:right w:w="115" w:type="dxa"/>
      </w:tblCellMar>
    </w:tblPr>
  </w:style>
  <w:style w:type="table" w:customStyle="1" w:styleId="22">
    <w:name w:val="22"/>
    <w:basedOn w:val="NormalTable1"/>
    <w:tblPr>
      <w:tblStyleRowBandSize w:val="1"/>
      <w:tblStyleColBandSize w:val="1"/>
      <w:tblCellMar>
        <w:left w:w="70" w:type="dxa"/>
        <w:right w:w="70" w:type="dxa"/>
      </w:tblCellMar>
    </w:tblPr>
  </w:style>
  <w:style w:type="table" w:customStyle="1" w:styleId="21">
    <w:name w:val="21"/>
    <w:basedOn w:val="NormalTable1"/>
    <w:tblPr>
      <w:tblStyleRowBandSize w:val="1"/>
      <w:tblStyleColBandSize w:val="1"/>
      <w:tblCellMar>
        <w:left w:w="115" w:type="dxa"/>
        <w:right w:w="115" w:type="dxa"/>
      </w:tblCellMar>
    </w:tblPr>
  </w:style>
  <w:style w:type="table" w:customStyle="1" w:styleId="20">
    <w:name w:val="20"/>
    <w:basedOn w:val="NormalTable1"/>
    <w:tblPr>
      <w:tblStyleRowBandSize w:val="1"/>
      <w:tblStyleColBandSize w:val="1"/>
      <w:tblCellMar>
        <w:left w:w="70" w:type="dxa"/>
        <w:right w:w="70" w:type="dxa"/>
      </w:tblCellMar>
    </w:tblPr>
  </w:style>
  <w:style w:type="table" w:customStyle="1" w:styleId="19">
    <w:name w:val="19"/>
    <w:basedOn w:val="NormalTable1"/>
    <w:tblPr>
      <w:tblStyleRowBandSize w:val="1"/>
      <w:tblStyleColBandSize w:val="1"/>
      <w:tblCellMar>
        <w:left w:w="70" w:type="dxa"/>
        <w:right w:w="70" w:type="dxa"/>
      </w:tblCellMar>
    </w:tblPr>
  </w:style>
  <w:style w:type="table" w:customStyle="1" w:styleId="18">
    <w:name w:val="18"/>
    <w:basedOn w:val="NormalTable1"/>
    <w:tblPr>
      <w:tblStyleRowBandSize w:val="1"/>
      <w:tblStyleColBandSize w:val="1"/>
      <w:tblCellMar>
        <w:left w:w="70" w:type="dxa"/>
        <w:right w:w="70" w:type="dxa"/>
      </w:tblCellMar>
    </w:tblPr>
  </w:style>
  <w:style w:type="table" w:customStyle="1" w:styleId="17">
    <w:name w:val="17"/>
    <w:basedOn w:val="NormalTable1"/>
    <w:tblPr>
      <w:tblStyleRowBandSize w:val="1"/>
      <w:tblStyleColBandSize w:val="1"/>
      <w:tblCellMar>
        <w:left w:w="70" w:type="dxa"/>
        <w:right w:w="70" w:type="dxa"/>
      </w:tblCellMar>
    </w:tblPr>
  </w:style>
  <w:style w:type="character" w:customStyle="1" w:styleId="Ttulo2Car">
    <w:name w:val="Título 2 Car"/>
    <w:basedOn w:val="Fuentedeprrafopredeter"/>
    <w:link w:val="heading20"/>
    <w:uiPriority w:val="9"/>
    <w:rsid w:val="003A2443"/>
    <w:rPr>
      <w:b/>
      <w:bCs/>
      <w:iCs/>
      <w:sz w:val="28"/>
      <w:szCs w:val="28"/>
      <w:lang w:eastAsia="es-ES"/>
    </w:rPr>
  </w:style>
  <w:style w:type="paragraph" w:customStyle="1" w:styleId="Subtitle0">
    <w:name w:val="Subtitle0"/>
    <w:basedOn w:val="Normal0"/>
    <w:next w:val="Normal0"/>
    <w:pPr>
      <w:spacing w:after="60"/>
      <w:jc w:val="center"/>
    </w:pPr>
  </w:style>
  <w:style w:type="table" w:customStyle="1" w:styleId="16">
    <w:name w:val="16"/>
    <w:basedOn w:val="NormalTable1"/>
    <w:tblPr>
      <w:tblStyleRowBandSize w:val="1"/>
      <w:tblStyleColBandSize w:val="1"/>
      <w:tblCellMar>
        <w:left w:w="70" w:type="dxa"/>
        <w:right w:w="70" w:type="dxa"/>
      </w:tblCellMar>
    </w:tblPr>
  </w:style>
  <w:style w:type="table" w:customStyle="1" w:styleId="15">
    <w:name w:val="15"/>
    <w:basedOn w:val="NormalTable1"/>
    <w:tblPr>
      <w:tblStyleRowBandSize w:val="1"/>
      <w:tblStyleColBandSize w:val="1"/>
      <w:tblCellMar>
        <w:left w:w="70" w:type="dxa"/>
        <w:right w:w="70" w:type="dxa"/>
      </w:tblCellMar>
    </w:tblPr>
  </w:style>
  <w:style w:type="table" w:customStyle="1" w:styleId="14">
    <w:name w:val="14"/>
    <w:basedOn w:val="NormalTable1"/>
    <w:tblPr>
      <w:tblStyleRowBandSize w:val="1"/>
      <w:tblStyleColBandSize w:val="1"/>
      <w:tblCellMar>
        <w:left w:w="70" w:type="dxa"/>
        <w:right w:w="70" w:type="dxa"/>
      </w:tblCellMar>
    </w:tblPr>
  </w:style>
  <w:style w:type="table" w:customStyle="1" w:styleId="13">
    <w:name w:val="13"/>
    <w:basedOn w:val="NormalTable1"/>
    <w:tblPr>
      <w:tblStyleRowBandSize w:val="1"/>
      <w:tblStyleColBandSize w:val="1"/>
      <w:tblCellMar>
        <w:left w:w="70" w:type="dxa"/>
        <w:right w:w="70" w:type="dxa"/>
      </w:tblCellMar>
    </w:tblPr>
  </w:style>
  <w:style w:type="table" w:customStyle="1" w:styleId="12">
    <w:name w:val="12"/>
    <w:basedOn w:val="NormalTable1"/>
    <w:tblPr>
      <w:tblStyleRowBandSize w:val="1"/>
      <w:tblStyleColBandSize w:val="1"/>
      <w:tblCellMar>
        <w:left w:w="70" w:type="dxa"/>
        <w:right w:w="70" w:type="dxa"/>
      </w:tblCellMar>
    </w:tblPr>
  </w:style>
  <w:style w:type="table" w:customStyle="1" w:styleId="11">
    <w:name w:val="11"/>
    <w:basedOn w:val="NormalTable1"/>
    <w:tblPr>
      <w:tblStyleRowBandSize w:val="1"/>
      <w:tblStyleColBandSize w:val="1"/>
      <w:tblCellMar>
        <w:left w:w="70" w:type="dxa"/>
        <w:right w:w="70" w:type="dxa"/>
      </w:tblCellMar>
    </w:tblPr>
  </w:style>
  <w:style w:type="table" w:customStyle="1" w:styleId="10">
    <w:name w:val="10"/>
    <w:basedOn w:val="NormalTable1"/>
    <w:tblPr>
      <w:tblStyleRowBandSize w:val="1"/>
      <w:tblStyleColBandSize w:val="1"/>
      <w:tblCellMar>
        <w:left w:w="70" w:type="dxa"/>
        <w:right w:w="70" w:type="dxa"/>
      </w:tblCellMar>
    </w:tblPr>
  </w:style>
  <w:style w:type="table" w:customStyle="1" w:styleId="9">
    <w:name w:val="9"/>
    <w:basedOn w:val="NormalTable1"/>
    <w:tblPr>
      <w:tblStyleRowBandSize w:val="1"/>
      <w:tblStyleColBandSize w:val="1"/>
      <w:tblCellMar>
        <w:left w:w="70" w:type="dxa"/>
        <w:right w:w="70" w:type="dxa"/>
      </w:tblCellMar>
    </w:tblPr>
  </w:style>
  <w:style w:type="table" w:customStyle="1" w:styleId="8">
    <w:name w:val="8"/>
    <w:basedOn w:val="NormalTable1"/>
    <w:tblPr>
      <w:tblStyleRowBandSize w:val="1"/>
      <w:tblStyleColBandSize w:val="1"/>
      <w:tblCellMar>
        <w:left w:w="70" w:type="dxa"/>
        <w:right w:w="70" w:type="dxa"/>
      </w:tblCellMar>
    </w:tblPr>
  </w:style>
  <w:style w:type="table" w:customStyle="1" w:styleId="7">
    <w:name w:val="7"/>
    <w:basedOn w:val="NormalTable1"/>
    <w:tblPr>
      <w:tblStyleRowBandSize w:val="1"/>
      <w:tblStyleColBandSize w:val="1"/>
      <w:tblCellMar>
        <w:left w:w="70" w:type="dxa"/>
        <w:right w:w="70" w:type="dxa"/>
      </w:tblCellMar>
    </w:tblPr>
  </w:style>
  <w:style w:type="table" w:customStyle="1" w:styleId="6">
    <w:name w:val="6"/>
    <w:basedOn w:val="NormalTable1"/>
    <w:tblPr>
      <w:tblStyleRowBandSize w:val="1"/>
      <w:tblStyleColBandSize w:val="1"/>
      <w:tblCellMar>
        <w:left w:w="70" w:type="dxa"/>
        <w:right w:w="70" w:type="dxa"/>
      </w:tblCellMar>
    </w:tblPr>
  </w:style>
  <w:style w:type="table" w:customStyle="1" w:styleId="5">
    <w:name w:val="5"/>
    <w:basedOn w:val="NormalTable1"/>
    <w:tblPr>
      <w:tblStyleRowBandSize w:val="1"/>
      <w:tblStyleColBandSize w:val="1"/>
      <w:tblCellMar>
        <w:left w:w="70" w:type="dxa"/>
        <w:right w:w="70" w:type="dxa"/>
      </w:tblCellMar>
    </w:tblPr>
  </w:style>
  <w:style w:type="table" w:customStyle="1" w:styleId="4">
    <w:name w:val="4"/>
    <w:basedOn w:val="NormalTable1"/>
    <w:tblPr>
      <w:tblStyleRowBandSize w:val="1"/>
      <w:tblStyleColBandSize w:val="1"/>
      <w:tblCellMar>
        <w:left w:w="70" w:type="dxa"/>
        <w:right w:w="70" w:type="dxa"/>
      </w:tblCellMar>
    </w:tblPr>
  </w:style>
  <w:style w:type="table" w:customStyle="1" w:styleId="3">
    <w:name w:val="3"/>
    <w:basedOn w:val="NormalTable1"/>
    <w:tblPr>
      <w:tblStyleRowBandSize w:val="1"/>
      <w:tblStyleColBandSize w:val="1"/>
      <w:tblCellMar>
        <w:left w:w="70" w:type="dxa"/>
        <w:right w:w="70" w:type="dxa"/>
      </w:tblCellMar>
    </w:tblPr>
  </w:style>
  <w:style w:type="table" w:customStyle="1" w:styleId="2">
    <w:name w:val="2"/>
    <w:basedOn w:val="NormalTable1"/>
    <w:tblPr>
      <w:tblStyleRowBandSize w:val="1"/>
      <w:tblStyleColBandSize w:val="1"/>
      <w:tblCellMar>
        <w:left w:w="70" w:type="dxa"/>
        <w:right w:w="70" w:type="dxa"/>
      </w:tblCellMar>
    </w:tblPr>
  </w:style>
  <w:style w:type="table" w:customStyle="1" w:styleId="1">
    <w:name w:val="1"/>
    <w:basedOn w:val="NormalTable1"/>
    <w:tblPr>
      <w:tblStyleRowBandSize w:val="1"/>
      <w:tblStyleColBandSize w:val="1"/>
      <w:tblCellMar>
        <w:left w:w="70" w:type="dxa"/>
        <w:right w:w="70" w:type="dxa"/>
      </w:tblCellMar>
    </w:tblPr>
  </w:style>
  <w:style w:type="paragraph" w:styleId="TtuloTDC">
    <w:name w:val="TOC Heading"/>
    <w:basedOn w:val="Ttulo1"/>
    <w:next w:val="Normal"/>
    <w:uiPriority w:val="39"/>
    <w:unhideWhenUsed/>
    <w:qFormat/>
    <w:rsid w:val="00BF46B7"/>
    <w:pPr>
      <w:keepLines/>
      <w:spacing w:after="0" w:line="259" w:lineRule="auto"/>
      <w:ind w:left="0" w:firstLine="0"/>
      <w:outlineLvl w:val="9"/>
    </w:pPr>
    <w:rPr>
      <w:rFonts w:asciiTheme="majorHAnsi" w:eastAsiaTheme="majorEastAsia" w:hAnsiTheme="majorHAnsi" w:cstheme="majorBidi"/>
      <w:b w:val="0"/>
      <w:color w:val="2E74B5"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672369">
      <w:bodyDiv w:val="1"/>
      <w:marLeft w:val="0"/>
      <w:marRight w:val="0"/>
      <w:marTop w:val="0"/>
      <w:marBottom w:val="0"/>
      <w:divBdr>
        <w:top w:val="none" w:sz="0" w:space="0" w:color="auto"/>
        <w:left w:val="none" w:sz="0" w:space="0" w:color="auto"/>
        <w:bottom w:val="none" w:sz="0" w:space="0" w:color="auto"/>
        <w:right w:val="none" w:sz="0" w:space="0" w:color="auto"/>
      </w:divBdr>
    </w:div>
    <w:div w:id="182998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ejgil24@soy.sena.edu.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jamontenegro00@soy.sena.edu.co"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mailto:john_caballero@soy.sena.edu.c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zOw7Ezq3YtrTRH+u3UJV1DUAbg==">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6272</Words>
  <Characters>35753</Characters>
  <Application>Microsoft Office Word</Application>
  <DocSecurity>0</DocSecurity>
  <Lines>297</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EDX91</cp:lastModifiedBy>
  <cp:revision>3</cp:revision>
  <dcterms:created xsi:type="dcterms:W3CDTF">2023-12-06T04:02:00Z</dcterms:created>
  <dcterms:modified xsi:type="dcterms:W3CDTF">2023-12-06T04:02:00Z</dcterms:modified>
</cp:coreProperties>
</file>